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AC2FB" w14:textId="72827660" w:rsidR="00F31CD4" w:rsidRPr="00F31CD4" w:rsidRDefault="00861960" w:rsidP="00F31CD4">
      <w:pPr>
        <w:rPr>
          <w:b/>
          <w:bCs/>
        </w:rPr>
      </w:pPr>
      <w:ins w:id="0" w:author="Marc Fariss" w:date="2025-02-03T16:37:00Z" w16du:dateUtc="2025-02-03T21:37:00Z">
        <w:r>
          <w:rPr>
            <w:b/>
            <w:bCs/>
          </w:rPr>
          <w:t>Pathologist /</w:t>
        </w:r>
      </w:ins>
      <w:del w:id="1" w:author="Marc Fariss" w:date="2025-02-03T16:37:00Z" w16du:dateUtc="2025-02-03T21:37:00Z">
        <w:r w:rsidR="00F31CD4" w:rsidRPr="00F31CD4" w:rsidDel="00861960">
          <w:rPr>
            <w:b/>
            <w:bCs/>
          </w:rPr>
          <w:delText>P</w:delText>
        </w:r>
      </w:del>
      <w:del w:id="2" w:author="Marc Fariss" w:date="2025-02-03T16:36:00Z" w16du:dateUtc="2025-02-03T21:36:00Z">
        <w:r w:rsidR="00F31CD4" w:rsidRPr="00F31CD4" w:rsidDel="00861960">
          <w:rPr>
            <w:b/>
            <w:bCs/>
          </w:rPr>
          <w:delText>rincipal</w:delText>
        </w:r>
      </w:del>
      <w:r w:rsidR="00F31CD4" w:rsidRPr="00F31CD4">
        <w:rPr>
          <w:b/>
          <w:bCs/>
        </w:rPr>
        <w:t xml:space="preserve"> Toxicologist</w:t>
      </w:r>
    </w:p>
    <w:p w14:paraId="77A6FD4F" w14:textId="2CCF2C2F" w:rsidR="00F31CD4" w:rsidRPr="00F31CD4" w:rsidRDefault="00F31CD4" w:rsidP="00F31CD4">
      <w:r w:rsidRPr="00F31CD4">
        <w:t xml:space="preserve">Marc Fariss, Ph.D. is an accomplished researcher and expert in the field of toxicology. He has over </w:t>
      </w:r>
      <w:ins w:id="3" w:author="Marc Fariss" w:date="2025-02-03T16:37:00Z" w16du:dateUtc="2025-02-03T21:37:00Z">
        <w:r w:rsidR="00861960">
          <w:t>40</w:t>
        </w:r>
      </w:ins>
      <w:del w:id="4" w:author="Marc Fariss" w:date="2025-02-03T16:37:00Z" w16du:dateUtc="2025-02-03T21:37:00Z">
        <w:r w:rsidRPr="00F31CD4" w:rsidDel="00861960">
          <w:delText>35</w:delText>
        </w:r>
      </w:del>
      <w:r w:rsidRPr="00F31CD4">
        <w:t xml:space="preserve"> years of experience solving complex and challenging </w:t>
      </w:r>
      <w:ins w:id="5" w:author="Marc Fariss" w:date="2025-02-03T16:37:00Z" w16du:dateUtc="2025-02-03T21:37:00Z">
        <w:r w:rsidR="00861960">
          <w:t xml:space="preserve">pathological and </w:t>
        </w:r>
      </w:ins>
      <w:r w:rsidRPr="00F31CD4">
        <w:t xml:space="preserve">toxicological questions </w:t>
      </w:r>
      <w:ins w:id="6" w:author="Marc Fariss" w:date="2025-02-03T16:38:00Z" w16du:dateUtc="2025-02-03T21:38:00Z">
        <w:r w:rsidR="00861960">
          <w:t xml:space="preserve">related to </w:t>
        </w:r>
      </w:ins>
      <w:ins w:id="7" w:author="Marc Fariss" w:date="2025-02-03T17:44:00Z" w16du:dateUtc="2025-02-03T22:44:00Z">
        <w:r w:rsidR="006A2870">
          <w:t xml:space="preserve">determining </w:t>
        </w:r>
      </w:ins>
      <w:ins w:id="8" w:author="Marc Fariss" w:date="2025-02-03T16:38:00Z" w16du:dateUtc="2025-02-03T21:38:00Z">
        <w:r w:rsidR="00861960">
          <w:t xml:space="preserve">the critical </w:t>
        </w:r>
      </w:ins>
      <w:ins w:id="9" w:author="Marc Fariss" w:date="2025-02-03T16:42:00Z" w16du:dateUtc="2025-02-03T21:42:00Z">
        <w:r w:rsidR="00861960">
          <w:t xml:space="preserve">cellular </w:t>
        </w:r>
      </w:ins>
      <w:ins w:id="10" w:author="Marc Fariss" w:date="2025-02-03T16:38:00Z" w16du:dateUtc="2025-02-03T21:38:00Z">
        <w:r w:rsidR="00861960">
          <w:t>events that are responsible for human disease</w:t>
        </w:r>
      </w:ins>
      <w:ins w:id="11" w:author="Marc Fariss" w:date="2025-02-03T17:17:00Z" w16du:dateUtc="2025-02-03T22:17:00Z">
        <w:r w:rsidR="00337E25">
          <w:t>s</w:t>
        </w:r>
      </w:ins>
      <w:ins w:id="12" w:author="Marc Fariss" w:date="2025-02-03T16:38:00Z" w16du:dateUtc="2025-02-03T21:38:00Z">
        <w:r w:rsidR="00861960">
          <w:t xml:space="preserve"> and developing </w:t>
        </w:r>
      </w:ins>
      <w:ins w:id="13" w:author="Marc Fariss" w:date="2025-02-03T17:18:00Z" w16du:dateUtc="2025-02-03T22:18:00Z">
        <w:r w:rsidR="00337E25">
          <w:t>therapeutic</w:t>
        </w:r>
      </w:ins>
      <w:ins w:id="14" w:author="Marc Fariss" w:date="2025-02-03T16:38:00Z" w16du:dateUtc="2025-02-03T21:38:00Z">
        <w:r w:rsidR="00861960">
          <w:t xml:space="preserve"> strat</w:t>
        </w:r>
      </w:ins>
      <w:ins w:id="15" w:author="Marc Fariss" w:date="2025-02-03T16:39:00Z" w16du:dateUtc="2025-02-03T21:39:00Z">
        <w:r w:rsidR="00861960">
          <w:t xml:space="preserve">egies. </w:t>
        </w:r>
      </w:ins>
      <w:ins w:id="16" w:author="Marc Fariss" w:date="2025-02-03T17:19:00Z" w16du:dateUtc="2025-02-03T22:19:00Z">
        <w:r w:rsidR="00337E25">
          <w:t>These disorders include</w:t>
        </w:r>
      </w:ins>
      <w:ins w:id="17" w:author="Marc Fariss" w:date="2025-02-03T16:39:00Z" w16du:dateUtc="2025-02-03T21:39:00Z">
        <w:r w:rsidR="00861960">
          <w:t xml:space="preserve"> neurodegene</w:t>
        </w:r>
      </w:ins>
      <w:ins w:id="18" w:author="Marc Fariss" w:date="2025-02-03T16:40:00Z" w16du:dateUtc="2025-02-03T21:40:00Z">
        <w:r w:rsidR="00861960">
          <w:t>rati</w:t>
        </w:r>
      </w:ins>
      <w:ins w:id="19" w:author="Marc Fariss" w:date="2025-02-03T17:19:00Z" w16du:dateUtc="2025-02-03T22:19:00Z">
        <w:r w:rsidR="00337E25">
          <w:t>ve diseases</w:t>
        </w:r>
      </w:ins>
      <w:ins w:id="20" w:author="Marc Fariss" w:date="2025-02-03T16:40:00Z" w16du:dateUtc="2025-02-03T21:40:00Z">
        <w:r w:rsidR="00861960">
          <w:t xml:space="preserve">, </w:t>
        </w:r>
      </w:ins>
      <w:ins w:id="21" w:author="Marc Fariss" w:date="2025-02-03T16:41:00Z" w16du:dateUtc="2025-02-03T21:41:00Z">
        <w:r w:rsidR="00861960">
          <w:t>anti</w:t>
        </w:r>
      </w:ins>
      <w:ins w:id="22" w:author="Marc Fariss" w:date="2025-02-03T16:40:00Z" w16du:dateUtc="2025-02-03T21:40:00Z">
        <w:r w:rsidR="00861960">
          <w:t>cancer therapy</w:t>
        </w:r>
      </w:ins>
      <w:ins w:id="23" w:author="Marc Fariss" w:date="2025-02-03T17:16:00Z" w16du:dateUtc="2025-02-03T22:16:00Z">
        <w:r w:rsidR="00337E25">
          <w:t>, liver diseas</w:t>
        </w:r>
      </w:ins>
      <w:ins w:id="24" w:author="Marc Fariss" w:date="2025-02-03T17:17:00Z" w16du:dateUtc="2025-02-03T22:17:00Z">
        <w:r w:rsidR="00337E25">
          <w:t>es</w:t>
        </w:r>
      </w:ins>
      <w:ins w:id="25" w:author="Marc Fariss" w:date="2025-02-03T16:40:00Z" w16du:dateUtc="2025-02-03T21:40:00Z">
        <w:r w:rsidR="00861960">
          <w:t xml:space="preserve"> and drug- and chemical-induced toxic</w:t>
        </w:r>
      </w:ins>
      <w:ins w:id="26" w:author="Marc Fariss" w:date="2025-02-03T16:41:00Z" w16du:dateUtc="2025-02-03T21:41:00Z">
        <w:r w:rsidR="00861960">
          <w:t>ity</w:t>
        </w:r>
      </w:ins>
      <w:ins w:id="27" w:author="Marc Fariss" w:date="2025-02-03T16:40:00Z" w16du:dateUtc="2025-02-03T21:40:00Z">
        <w:r w:rsidR="00861960">
          <w:t xml:space="preserve">. </w:t>
        </w:r>
      </w:ins>
      <w:del w:id="28" w:author="Marc Fariss" w:date="2025-02-03T16:38:00Z" w16du:dateUtc="2025-02-03T21:38:00Z">
        <w:r w:rsidRPr="00F31CD4" w:rsidDel="00861960">
          <w:delText>in regulatory health and tobacco sciences</w:delText>
        </w:r>
      </w:del>
      <w:r w:rsidRPr="00F31CD4">
        <w:t>.</w:t>
      </w:r>
    </w:p>
    <w:p w14:paraId="5C50AFA4" w14:textId="77777777" w:rsidR="00F31CD4" w:rsidRPr="00F31CD4" w:rsidRDefault="00F31CD4" w:rsidP="00F31CD4">
      <w:pPr>
        <w:rPr>
          <w:b/>
          <w:bCs/>
        </w:rPr>
      </w:pPr>
      <w:r w:rsidRPr="00F31CD4">
        <w:rPr>
          <w:b/>
          <w:bCs/>
        </w:rPr>
        <w:t>Education</w:t>
      </w:r>
    </w:p>
    <w:p w14:paraId="1E6F0ECE" w14:textId="77777777" w:rsidR="00F31CD4" w:rsidRPr="00F31CD4" w:rsidRDefault="00F31CD4" w:rsidP="00F31CD4">
      <w:pPr>
        <w:numPr>
          <w:ilvl w:val="0"/>
          <w:numId w:val="1"/>
        </w:numPr>
      </w:pPr>
      <w:r w:rsidRPr="00F31CD4">
        <w:t>Medical College of Virginia/Virginia Commonwealth University, Richmond, VA, Pathology/Toxicology Ph.D.</w:t>
      </w:r>
      <w:del w:id="29" w:author="Marc Fariss" w:date="2025-02-03T16:42:00Z" w16du:dateUtc="2025-02-03T21:42:00Z">
        <w:r w:rsidRPr="00F31CD4" w:rsidDel="00861960">
          <w:delText>, 1980</w:delText>
        </w:r>
      </w:del>
    </w:p>
    <w:p w14:paraId="2597C1B7" w14:textId="7BED4E19" w:rsidR="00F31CD4" w:rsidRPr="00F31CD4" w:rsidRDefault="00F31CD4" w:rsidP="00F31CD4">
      <w:pPr>
        <w:numPr>
          <w:ilvl w:val="0"/>
          <w:numId w:val="1"/>
        </w:numPr>
      </w:pPr>
      <w:r w:rsidRPr="00F31CD4">
        <w:t>University of Richmond, Richmond, VA, Chemistry</w:t>
      </w:r>
      <w:ins w:id="30" w:author="Marc Fariss" w:date="2025-02-03T16:42:00Z" w16du:dateUtc="2025-02-03T21:42:00Z">
        <w:r w:rsidR="00861960">
          <w:t>.</w:t>
        </w:r>
      </w:ins>
      <w:del w:id="31" w:author="Marc Fariss" w:date="2025-02-03T16:42:00Z" w16du:dateUtc="2025-02-03T21:42:00Z">
        <w:r w:rsidRPr="00F31CD4" w:rsidDel="00861960">
          <w:delText>, 1975</w:delText>
        </w:r>
      </w:del>
    </w:p>
    <w:p w14:paraId="49EF4AE5" w14:textId="77777777" w:rsidR="00F31CD4" w:rsidRPr="00F31CD4" w:rsidRDefault="00F31CD4" w:rsidP="00F31CD4">
      <w:pPr>
        <w:numPr>
          <w:ilvl w:val="0"/>
          <w:numId w:val="1"/>
        </w:numPr>
      </w:pPr>
      <w:r w:rsidRPr="00F31CD4">
        <w:t>Lynchburg College, Lynchburg, VA, Biology B.S.</w:t>
      </w:r>
      <w:del w:id="32" w:author="Marc Fariss" w:date="2025-02-03T16:42:00Z" w16du:dateUtc="2025-02-03T21:42:00Z">
        <w:r w:rsidRPr="00F31CD4" w:rsidDel="00861960">
          <w:delText>, 1973</w:delText>
        </w:r>
      </w:del>
    </w:p>
    <w:p w14:paraId="7C18FC9E" w14:textId="77777777" w:rsidR="00F31CD4" w:rsidRPr="00F31CD4" w:rsidRDefault="00F31CD4" w:rsidP="00F31CD4">
      <w:pPr>
        <w:rPr>
          <w:b/>
          <w:bCs/>
        </w:rPr>
      </w:pPr>
      <w:r w:rsidRPr="00F31CD4">
        <w:rPr>
          <w:b/>
          <w:bCs/>
        </w:rPr>
        <w:t>Postdoctoral Training</w:t>
      </w:r>
    </w:p>
    <w:p w14:paraId="65A039E6" w14:textId="06A77E51" w:rsidR="00F31CD4" w:rsidRPr="00F31CD4" w:rsidRDefault="00F31CD4" w:rsidP="00F31CD4">
      <w:pPr>
        <w:numPr>
          <w:ilvl w:val="0"/>
          <w:numId w:val="2"/>
        </w:numPr>
      </w:pPr>
      <w:r w:rsidRPr="00F31CD4">
        <w:t>NIH/NIEHS Postdoctoral Research Fellow, Department of Biochemistry and Biophysics, and the Environmental Health Science Center, Oregon State University, Corvallis, OR</w:t>
      </w:r>
      <w:ins w:id="33" w:author="Marc Fariss" w:date="2025-02-03T16:43:00Z" w16du:dateUtc="2025-02-03T21:43:00Z">
        <w:r w:rsidR="00861960">
          <w:t>.</w:t>
        </w:r>
      </w:ins>
      <w:r w:rsidRPr="00F31CD4">
        <w:t>, Preceptor: Donald J. Reed, Ph.D.</w:t>
      </w:r>
      <w:del w:id="34" w:author="Marc Fariss" w:date="2025-02-03T16:43:00Z" w16du:dateUtc="2025-02-03T21:43:00Z">
        <w:r w:rsidRPr="00F31CD4" w:rsidDel="00861960">
          <w:delText>, 1981 – 1984</w:delText>
        </w:r>
      </w:del>
    </w:p>
    <w:p w14:paraId="4EDA1A2D" w14:textId="77777777" w:rsidR="00F31CD4" w:rsidRPr="00F31CD4" w:rsidRDefault="00F31CD4" w:rsidP="00F31CD4">
      <w:pPr>
        <w:rPr>
          <w:b/>
          <w:bCs/>
        </w:rPr>
      </w:pPr>
      <w:r w:rsidRPr="00F31CD4">
        <w:rPr>
          <w:b/>
          <w:bCs/>
        </w:rPr>
        <w:t>Employment and Academic Appointments</w:t>
      </w:r>
    </w:p>
    <w:p w14:paraId="38306D2C" w14:textId="07D921AD" w:rsidR="009F06DC" w:rsidRDefault="009F06DC" w:rsidP="00F31CD4">
      <w:pPr>
        <w:numPr>
          <w:ilvl w:val="0"/>
          <w:numId w:val="3"/>
        </w:numPr>
        <w:rPr>
          <w:ins w:id="35" w:author="Marc Fariss" w:date="2025-02-03T16:49:00Z" w16du:dateUtc="2025-02-03T21:49:00Z"/>
        </w:rPr>
      </w:pPr>
      <w:ins w:id="36" w:author="Marc Fariss" w:date="2025-02-03T16:48:00Z" w16du:dateUtc="2025-02-03T21:48:00Z">
        <w:r>
          <w:t>Chief Scientific Advisor, Isa Elaine Foundation, Pon</w:t>
        </w:r>
      </w:ins>
      <w:ins w:id="37" w:author="Marc Fariss" w:date="2025-02-03T16:49:00Z" w16du:dateUtc="2025-02-03T21:49:00Z">
        <w:r>
          <w:t>te Vedra Beach, FL, 2024-Present</w:t>
        </w:r>
      </w:ins>
      <w:ins w:id="38" w:author="Marc Fariss" w:date="2025-02-03T16:51:00Z" w16du:dateUtc="2025-02-03T21:51:00Z">
        <w:r>
          <w:t xml:space="preserve">. Telephone: (804) 432-5435 </w:t>
        </w:r>
      </w:ins>
      <w:ins w:id="39" w:author="Marc Fariss" w:date="2025-02-03T16:52:00Z" w16du:dateUtc="2025-02-03T21:52:00Z">
        <w:r>
          <w:t>(mobile).</w:t>
        </w:r>
      </w:ins>
    </w:p>
    <w:p w14:paraId="30398DF8" w14:textId="60E88897" w:rsidR="009F06DC" w:rsidRDefault="009F06DC" w:rsidP="00F31CD4">
      <w:pPr>
        <w:numPr>
          <w:ilvl w:val="0"/>
          <w:numId w:val="3"/>
        </w:numPr>
        <w:rPr>
          <w:ins w:id="40" w:author="Marc Fariss" w:date="2025-02-03T16:48:00Z" w16du:dateUtc="2025-02-03T21:48:00Z"/>
        </w:rPr>
      </w:pPr>
      <w:ins w:id="41" w:author="Marc Fariss" w:date="2025-02-03T16:50:00Z" w16du:dateUtc="2025-02-03T21:50:00Z">
        <w:r>
          <w:t>Distinguished Professor of Toxicology, Department of Chemistry &amp; Biochemistry, University of North Florida, Jac</w:t>
        </w:r>
      </w:ins>
      <w:ins w:id="42" w:author="Marc Fariss" w:date="2025-02-03T16:51:00Z" w16du:dateUtc="2025-02-03T21:51:00Z">
        <w:r>
          <w:t>ksonville, FL</w:t>
        </w:r>
      </w:ins>
      <w:ins w:id="43" w:author="Marc Fariss" w:date="2025-02-03T16:52:00Z" w16du:dateUtc="2025-02-03T21:52:00Z">
        <w:r>
          <w:t>, 2024-Present.</w:t>
        </w:r>
      </w:ins>
    </w:p>
    <w:p w14:paraId="202B0039" w14:textId="04341766" w:rsidR="00F31CD4" w:rsidRPr="00F31CD4" w:rsidRDefault="00F31CD4" w:rsidP="00F31CD4">
      <w:pPr>
        <w:numPr>
          <w:ilvl w:val="0"/>
          <w:numId w:val="3"/>
        </w:numPr>
      </w:pPr>
      <w:r w:rsidRPr="00F31CD4">
        <w:t xml:space="preserve">President and </w:t>
      </w:r>
      <w:ins w:id="44" w:author="Marc Fariss" w:date="2025-02-03T16:43:00Z" w16du:dateUtc="2025-02-03T21:43:00Z">
        <w:r w:rsidR="00861960">
          <w:t>Principal Toxicologist</w:t>
        </w:r>
      </w:ins>
      <w:del w:id="45" w:author="Marc Fariss" w:date="2025-02-03T16:43:00Z" w16du:dateUtc="2025-02-03T21:43:00Z">
        <w:r w:rsidRPr="00F31CD4" w:rsidDel="00861960">
          <w:delText>Chief Scientific Officer</w:delText>
        </w:r>
      </w:del>
      <w:r w:rsidRPr="00F31CD4">
        <w:t xml:space="preserve">, </w:t>
      </w:r>
      <w:proofErr w:type="spellStart"/>
      <w:r w:rsidRPr="00F31CD4">
        <w:t>ToxSynergy</w:t>
      </w:r>
      <w:proofErr w:type="spellEnd"/>
      <w:r w:rsidRPr="00F31CD4">
        <w:t xml:space="preserve">, LLC, </w:t>
      </w:r>
      <w:ins w:id="46" w:author="Marc Fariss" w:date="2025-02-03T16:44:00Z" w16du:dateUtc="2025-02-03T21:44:00Z">
        <w:r w:rsidR="00861960">
          <w:t>Jacksonville, FL</w:t>
        </w:r>
      </w:ins>
      <w:del w:id="47" w:author="Marc Fariss" w:date="2025-02-03T16:44:00Z" w16du:dateUtc="2025-02-03T21:44:00Z">
        <w:r w:rsidRPr="00F31CD4" w:rsidDel="00861960">
          <w:delText>Midlothian, VA</w:delText>
        </w:r>
      </w:del>
      <w:r w:rsidRPr="00F31CD4">
        <w:t>, 2012 – Present</w:t>
      </w:r>
    </w:p>
    <w:p w14:paraId="2CB45650" w14:textId="232FB176" w:rsidR="00F31CD4" w:rsidRPr="00F31CD4" w:rsidDel="00861960" w:rsidRDefault="00F31CD4" w:rsidP="00F31CD4">
      <w:pPr>
        <w:numPr>
          <w:ilvl w:val="0"/>
          <w:numId w:val="3"/>
        </w:numPr>
        <w:rPr>
          <w:del w:id="48" w:author="Marc Fariss" w:date="2025-02-03T16:44:00Z" w16du:dateUtc="2025-02-03T21:44:00Z"/>
        </w:rPr>
      </w:pPr>
      <w:del w:id="49" w:author="Marc Fariss" w:date="2025-02-03T16:44:00Z" w16du:dateUtc="2025-02-03T21:44:00Z">
        <w:r w:rsidRPr="00F31CD4" w:rsidDel="00861960">
          <w:delText>Principal Toxicologist, ToxSynergy, LLC, Midlothian, VA, 2012 – Present</w:delText>
        </w:r>
      </w:del>
    </w:p>
    <w:p w14:paraId="1D5FF91B" w14:textId="5D55AE90" w:rsidR="00F31CD4" w:rsidRPr="00F31CD4" w:rsidDel="00861960" w:rsidRDefault="00F31CD4" w:rsidP="00F31CD4">
      <w:pPr>
        <w:numPr>
          <w:ilvl w:val="1"/>
          <w:numId w:val="3"/>
        </w:numPr>
        <w:rPr>
          <w:del w:id="50" w:author="Marc Fariss" w:date="2025-02-03T16:44:00Z" w16du:dateUtc="2025-02-03T21:44:00Z"/>
        </w:rPr>
      </w:pPr>
      <w:del w:id="51" w:author="Marc Fariss" w:date="2025-02-03T16:44:00Z" w16du:dateUtc="2025-02-03T21:44:00Z">
        <w:r w:rsidRPr="00F31CD4" w:rsidDel="00861960">
          <w:delText>Produced a library of toxicological evaluation reports for over 200 ingredients used in cigar, smokeless tobacco, e-vapor and cannabinoid products.</w:delText>
        </w:r>
      </w:del>
    </w:p>
    <w:p w14:paraId="05E44393" w14:textId="6E4E01B8" w:rsidR="00F31CD4" w:rsidRPr="00F31CD4" w:rsidDel="00861960" w:rsidRDefault="00F31CD4" w:rsidP="00F31CD4">
      <w:pPr>
        <w:numPr>
          <w:ilvl w:val="1"/>
          <w:numId w:val="3"/>
        </w:numPr>
        <w:rPr>
          <w:del w:id="52" w:author="Marc Fariss" w:date="2025-02-03T16:44:00Z" w16du:dateUtc="2025-02-03T21:44:00Z"/>
        </w:rPr>
      </w:pPr>
      <w:del w:id="53" w:author="Marc Fariss" w:date="2025-02-03T16:44:00Z" w16du:dateUtc="2025-02-03T21:44:00Z">
        <w:r w:rsidRPr="00F31CD4" w:rsidDel="00861960">
          <w:delText>Provided successful scientific responses to FDA questions on the use of ingredients in tobacco products (e.g. methyl salicylate and other flavors).</w:delText>
        </w:r>
      </w:del>
    </w:p>
    <w:p w14:paraId="21010BD0" w14:textId="6B10825A" w:rsidR="00F31CD4" w:rsidRPr="00F31CD4" w:rsidDel="00861960" w:rsidRDefault="00F31CD4" w:rsidP="00F31CD4">
      <w:pPr>
        <w:numPr>
          <w:ilvl w:val="1"/>
          <w:numId w:val="3"/>
        </w:numPr>
        <w:rPr>
          <w:del w:id="54" w:author="Marc Fariss" w:date="2025-02-03T16:44:00Z" w16du:dateUtc="2025-02-03T21:44:00Z"/>
        </w:rPr>
      </w:pPr>
      <w:del w:id="55" w:author="Marc Fariss" w:date="2025-02-03T16:44:00Z" w16du:dateUtc="2025-02-03T21:44:00Z">
        <w:r w:rsidRPr="00F31CD4" w:rsidDel="00861960">
          <w:delText>Developed processes and detailed formats for toxicological evaluation reviews and reports for ingredient use in tobacco-, nicotine- and cannabinoid-containing products.</w:delText>
        </w:r>
      </w:del>
    </w:p>
    <w:p w14:paraId="402EE0E3" w14:textId="1DAB23F6" w:rsidR="00F31CD4" w:rsidRPr="00F31CD4" w:rsidDel="00861960" w:rsidRDefault="00F31CD4" w:rsidP="00F31CD4">
      <w:pPr>
        <w:numPr>
          <w:ilvl w:val="1"/>
          <w:numId w:val="3"/>
        </w:numPr>
        <w:rPr>
          <w:del w:id="56" w:author="Marc Fariss" w:date="2025-02-03T16:44:00Z" w16du:dateUtc="2025-02-03T21:44:00Z"/>
        </w:rPr>
      </w:pPr>
      <w:del w:id="57" w:author="Marc Fariss" w:date="2025-02-03T16:44:00Z" w16du:dateUtc="2025-02-03T21:44:00Z">
        <w:r w:rsidRPr="00F31CD4" w:rsidDel="00861960">
          <w:lastRenderedPageBreak/>
          <w:delText>Conduct reviews and provide final approval of ToxSynergy toxicological evaluation reports.</w:delText>
        </w:r>
      </w:del>
    </w:p>
    <w:p w14:paraId="61763263" w14:textId="194DF4F0" w:rsidR="00F31CD4" w:rsidRPr="00F31CD4" w:rsidDel="00861960" w:rsidRDefault="00F31CD4" w:rsidP="00F31CD4">
      <w:pPr>
        <w:numPr>
          <w:ilvl w:val="1"/>
          <w:numId w:val="3"/>
        </w:numPr>
        <w:rPr>
          <w:del w:id="58" w:author="Marc Fariss" w:date="2025-02-03T16:44:00Z" w16du:dateUtc="2025-02-03T21:44:00Z"/>
        </w:rPr>
      </w:pPr>
      <w:del w:id="59" w:author="Marc Fariss" w:date="2025-02-03T16:44:00Z" w16du:dateUtc="2025-02-03T21:44:00Z">
        <w:r w:rsidRPr="00F31CD4" w:rsidDel="00861960">
          <w:delText>Provided scientific legal support with literature reviews and the design and oversight of innovative mechanistic toxicology and safety evaluations.</w:delText>
        </w:r>
      </w:del>
    </w:p>
    <w:p w14:paraId="0E77FC93" w14:textId="51BFC8B9" w:rsidR="00F31CD4" w:rsidRPr="00F31CD4" w:rsidDel="00861960" w:rsidRDefault="00F31CD4" w:rsidP="00F31CD4">
      <w:pPr>
        <w:numPr>
          <w:ilvl w:val="0"/>
          <w:numId w:val="3"/>
        </w:numPr>
        <w:rPr>
          <w:moveFrom w:id="60" w:author="Marc Fariss" w:date="2025-02-03T16:45:00Z" w16du:dateUtc="2025-02-03T21:45:00Z"/>
        </w:rPr>
      </w:pPr>
      <w:moveFromRangeStart w:id="61" w:author="Marc Fariss" w:date="2025-02-03T16:45:00Z" w:name="move189493558"/>
      <w:moveFrom w:id="62" w:author="Marc Fariss" w:date="2025-02-03T16:45:00Z" w16du:dateUtc="2025-02-03T21:45:00Z">
        <w:r w:rsidRPr="00F31CD4" w:rsidDel="00861960">
          <w:t>Adjunct Professor, Faculty of Pharmacy and Pharmaceutical Sciences, University of Alberta, Edmonton, Canada, 2018 – Present</w:t>
        </w:r>
      </w:moveFrom>
    </w:p>
    <w:p w14:paraId="2C214981" w14:textId="4D078F40" w:rsidR="00F31CD4" w:rsidRPr="00F31CD4" w:rsidDel="009F06DC" w:rsidRDefault="00F31CD4" w:rsidP="00F31CD4">
      <w:pPr>
        <w:numPr>
          <w:ilvl w:val="0"/>
          <w:numId w:val="3"/>
        </w:numPr>
        <w:rPr>
          <w:moveFrom w:id="63" w:author="Marc Fariss" w:date="2025-02-03T16:47:00Z" w16du:dateUtc="2025-02-03T21:47:00Z"/>
        </w:rPr>
      </w:pPr>
      <w:moveFromRangeStart w:id="64" w:author="Marc Fariss" w:date="2025-02-03T16:47:00Z" w:name="move189493649"/>
      <w:moveFromRangeEnd w:id="61"/>
      <w:moveFrom w:id="65" w:author="Marc Fariss" w:date="2025-02-03T16:47:00Z" w16du:dateUtc="2025-02-03T21:47:00Z">
        <w:r w:rsidRPr="00F31CD4" w:rsidDel="009F06DC">
          <w:t>Scientific Director (Consultant, ToxSynergy), In Vitro Toxicology Department, Enthalpy Analytical, LLC, Richmond, VA, 2017 – 2019</w:t>
        </w:r>
      </w:moveFrom>
    </w:p>
    <w:moveFromRangeEnd w:id="64"/>
    <w:p w14:paraId="140D92E3" w14:textId="77777777" w:rsidR="00F31CD4" w:rsidRPr="00F31CD4" w:rsidRDefault="00F31CD4" w:rsidP="00F31CD4">
      <w:pPr>
        <w:rPr>
          <w:b/>
          <w:bCs/>
        </w:rPr>
      </w:pPr>
      <w:r w:rsidRPr="00F31CD4">
        <w:rPr>
          <w:b/>
          <w:bCs/>
        </w:rPr>
        <w:t>Past Industry Work Experience</w:t>
      </w:r>
    </w:p>
    <w:p w14:paraId="52F0F641" w14:textId="77777777" w:rsidR="009F06DC" w:rsidRPr="00F31CD4" w:rsidDel="009F06DC" w:rsidRDefault="009F06DC" w:rsidP="009F06DC">
      <w:pPr>
        <w:numPr>
          <w:ilvl w:val="0"/>
          <w:numId w:val="4"/>
        </w:numPr>
        <w:rPr>
          <w:del w:id="66" w:author="Marc Fariss" w:date="2025-02-03T16:47:00Z" w16du:dateUtc="2025-02-03T21:47:00Z"/>
          <w:moveTo w:id="67" w:author="Marc Fariss" w:date="2025-02-03T16:47:00Z" w16du:dateUtc="2025-02-03T21:47:00Z"/>
        </w:rPr>
      </w:pPr>
      <w:moveToRangeStart w:id="68" w:author="Marc Fariss" w:date="2025-02-03T16:47:00Z" w:name="move189493649"/>
      <w:moveTo w:id="69" w:author="Marc Fariss" w:date="2025-02-03T16:47:00Z" w16du:dateUtc="2025-02-03T21:47:00Z">
        <w:r w:rsidRPr="00F31CD4">
          <w:t xml:space="preserve">Scientific Director (Consultant, </w:t>
        </w:r>
        <w:proofErr w:type="spellStart"/>
        <w:r w:rsidRPr="00F31CD4">
          <w:t>ToxSynergy</w:t>
        </w:r>
        <w:proofErr w:type="spellEnd"/>
        <w:r w:rsidRPr="00F31CD4">
          <w:t>), In Vitro Toxicology Department, Enthalpy Analytical, LLC, Richmond, VA, 2017 – 2019</w:t>
        </w:r>
      </w:moveTo>
    </w:p>
    <w:moveToRangeEnd w:id="68"/>
    <w:p w14:paraId="719B097A" w14:textId="77777777" w:rsidR="009F06DC" w:rsidRDefault="009F06DC" w:rsidP="009F06DC">
      <w:pPr>
        <w:numPr>
          <w:ilvl w:val="0"/>
          <w:numId w:val="4"/>
        </w:numPr>
        <w:rPr>
          <w:ins w:id="70" w:author="Marc Fariss" w:date="2025-02-03T16:47:00Z" w16du:dateUtc="2025-02-03T21:47:00Z"/>
        </w:rPr>
      </w:pPr>
    </w:p>
    <w:p w14:paraId="67C8CAB5" w14:textId="6F42D2BA" w:rsidR="00F31CD4" w:rsidRPr="00F31CD4" w:rsidRDefault="00F31CD4" w:rsidP="00F31CD4">
      <w:pPr>
        <w:numPr>
          <w:ilvl w:val="0"/>
          <w:numId w:val="4"/>
        </w:numPr>
      </w:pPr>
      <w:r w:rsidRPr="00F31CD4">
        <w:t>Principal Scientist, Scientific Team Leader: Health Effects of Nicotine, Regulatory Affairs, Altria Client Services, Richmond, VA, 2010 – 2016</w:t>
      </w:r>
    </w:p>
    <w:p w14:paraId="1D155D18" w14:textId="77777777" w:rsidR="00F31CD4" w:rsidRPr="00F31CD4" w:rsidRDefault="00F31CD4" w:rsidP="00F31CD4">
      <w:pPr>
        <w:numPr>
          <w:ilvl w:val="0"/>
          <w:numId w:val="4"/>
        </w:numPr>
      </w:pPr>
      <w:r w:rsidRPr="00F31CD4">
        <w:t>Principal Scientist, Group Leader: Toxicology, Epidemiology and Data Analysis/Management, Product Integrity, Health and Analytical Sciences, Altria Client Services, Richmond, VA, 2009 – 2010</w:t>
      </w:r>
    </w:p>
    <w:p w14:paraId="57A1254E" w14:textId="4F055353" w:rsidR="00F31CD4" w:rsidRPr="00F31CD4" w:rsidRDefault="00F31CD4" w:rsidP="00F31CD4">
      <w:pPr>
        <w:numPr>
          <w:ilvl w:val="0"/>
          <w:numId w:val="4"/>
        </w:numPr>
      </w:pPr>
      <w:r w:rsidRPr="00F31CD4">
        <w:t xml:space="preserve">Principal Scientist, Core Research Director: Understanding the Health Effects of Tobacco Use (for harm reduction), Group Leader: </w:t>
      </w:r>
      <w:ins w:id="71" w:author="Marc Fariss" w:date="2025-02-03T17:33:00Z" w16du:dateUtc="2025-02-03T22:33:00Z">
        <w:r w:rsidR="00984D57">
          <w:t xml:space="preserve">Experimental Toxicology and Pathophysiology Groups, </w:t>
        </w:r>
      </w:ins>
      <w:proofErr w:type="spellStart"/>
      <w:r w:rsidRPr="00F31CD4">
        <w:t>BioSciences</w:t>
      </w:r>
      <w:proofErr w:type="spellEnd"/>
      <w:r w:rsidRPr="00F31CD4">
        <w:t>, Life Sciences Research, Research and Technology, Philip Morris USA, Richmond, VA, 2006 – 2009</w:t>
      </w:r>
    </w:p>
    <w:p w14:paraId="5C20F508" w14:textId="77777777" w:rsidR="00F31CD4" w:rsidRPr="00F31CD4" w:rsidRDefault="00F31CD4" w:rsidP="00F31CD4">
      <w:pPr>
        <w:rPr>
          <w:b/>
          <w:bCs/>
        </w:rPr>
      </w:pPr>
      <w:r w:rsidRPr="00F31CD4">
        <w:rPr>
          <w:b/>
          <w:bCs/>
        </w:rPr>
        <w:t>Past Academic Appointments</w:t>
      </w:r>
    </w:p>
    <w:p w14:paraId="4A5068F4" w14:textId="08FF2A2E" w:rsidR="00861960" w:rsidRPr="00F31CD4" w:rsidDel="00861960" w:rsidRDefault="00861960" w:rsidP="00861960">
      <w:pPr>
        <w:numPr>
          <w:ilvl w:val="0"/>
          <w:numId w:val="3"/>
        </w:numPr>
        <w:rPr>
          <w:del w:id="72" w:author="Marc Fariss" w:date="2025-02-03T16:45:00Z" w16du:dateUtc="2025-02-03T21:45:00Z"/>
          <w:moveTo w:id="73" w:author="Marc Fariss" w:date="2025-02-03T16:45:00Z" w16du:dateUtc="2025-02-03T21:45:00Z"/>
        </w:rPr>
      </w:pPr>
      <w:moveToRangeStart w:id="74" w:author="Marc Fariss" w:date="2025-02-03T16:45:00Z" w:name="move189493558"/>
      <w:moveTo w:id="75" w:author="Marc Fariss" w:date="2025-02-03T16:45:00Z" w16du:dateUtc="2025-02-03T21:45:00Z">
        <w:r w:rsidRPr="00F31CD4">
          <w:t xml:space="preserve">Adjunct Professor, Faculty of Pharmacy and Pharmaceutical Sciences, University of Alberta, Edmonton, Canada, 2018 – </w:t>
        </w:r>
      </w:moveTo>
      <w:ins w:id="76" w:author="Marc Fariss" w:date="2025-02-03T16:46:00Z" w16du:dateUtc="2025-02-03T21:46:00Z">
        <w:r w:rsidR="009F06DC">
          <w:t>2022</w:t>
        </w:r>
      </w:ins>
      <w:moveTo w:id="77" w:author="Marc Fariss" w:date="2025-02-03T16:45:00Z" w16du:dateUtc="2025-02-03T21:45:00Z">
        <w:del w:id="78" w:author="Marc Fariss" w:date="2025-02-03T16:46:00Z" w16du:dateUtc="2025-02-03T21:46:00Z">
          <w:r w:rsidRPr="00F31CD4" w:rsidDel="009F06DC">
            <w:delText>Present</w:delText>
          </w:r>
        </w:del>
      </w:moveTo>
    </w:p>
    <w:moveToRangeEnd w:id="74"/>
    <w:p w14:paraId="4C21F871" w14:textId="77777777" w:rsidR="00861960" w:rsidRPr="00861960" w:rsidRDefault="00861960">
      <w:pPr>
        <w:numPr>
          <w:ilvl w:val="0"/>
          <w:numId w:val="3"/>
        </w:numPr>
        <w:rPr>
          <w:ins w:id="79" w:author="Marc Fariss" w:date="2025-02-03T16:45:00Z" w16du:dateUtc="2025-02-03T21:45:00Z"/>
          <w:b/>
          <w:bCs/>
        </w:rPr>
        <w:pPrChange w:id="80" w:author="Marc Fariss" w:date="2025-02-03T16:45:00Z" w16du:dateUtc="2025-02-03T21:45:00Z">
          <w:pPr/>
        </w:pPrChange>
      </w:pPr>
    </w:p>
    <w:p w14:paraId="7765099F" w14:textId="117838A6" w:rsidR="00F31CD4" w:rsidRPr="00F31CD4" w:rsidRDefault="00F31CD4" w:rsidP="00F31CD4">
      <w:pPr>
        <w:rPr>
          <w:b/>
          <w:bCs/>
        </w:rPr>
      </w:pPr>
      <w:r w:rsidRPr="00F31CD4">
        <w:rPr>
          <w:b/>
          <w:bCs/>
        </w:rPr>
        <w:t>University of Colorado Health Science Center, Denver, CO (UCHSC)</w:t>
      </w:r>
    </w:p>
    <w:p w14:paraId="7A2F112B" w14:textId="77777777" w:rsidR="00F31CD4" w:rsidRPr="00F31CD4" w:rsidRDefault="00F31CD4" w:rsidP="00F31CD4">
      <w:pPr>
        <w:numPr>
          <w:ilvl w:val="0"/>
          <w:numId w:val="5"/>
        </w:numPr>
      </w:pPr>
      <w:r w:rsidRPr="00F31CD4">
        <w:t>Associate Professor of Toxicology (Tenured), Department of Pharmaceutical Sciences, School of Pharmacy, UCHSC, 2003 – 2006</w:t>
      </w:r>
    </w:p>
    <w:p w14:paraId="7AB29AED" w14:textId="77777777" w:rsidR="00F31CD4" w:rsidRPr="00F31CD4" w:rsidRDefault="00F31CD4" w:rsidP="00F31CD4">
      <w:pPr>
        <w:numPr>
          <w:ilvl w:val="0"/>
          <w:numId w:val="5"/>
        </w:numPr>
      </w:pPr>
      <w:r w:rsidRPr="00F31CD4">
        <w:t>Gasper and Irene Lazzara Professorship in Cancer Research, School of Pharmacy, UCHSC, 2003 – 2006</w:t>
      </w:r>
    </w:p>
    <w:p w14:paraId="30EE5D20" w14:textId="77777777" w:rsidR="00F31CD4" w:rsidRPr="00F31CD4" w:rsidRDefault="00F31CD4" w:rsidP="00F31CD4">
      <w:pPr>
        <w:numPr>
          <w:ilvl w:val="0"/>
          <w:numId w:val="5"/>
        </w:numPr>
      </w:pPr>
      <w:r w:rsidRPr="00F31CD4">
        <w:lastRenderedPageBreak/>
        <w:t>Associate Professor, University of Colorado Cancer Center, UCHSC. 2003 – 2006</w:t>
      </w:r>
    </w:p>
    <w:p w14:paraId="4377652C" w14:textId="77777777" w:rsidR="00F31CD4" w:rsidRPr="00F31CD4" w:rsidRDefault="00F31CD4" w:rsidP="00F31CD4">
      <w:pPr>
        <w:numPr>
          <w:ilvl w:val="0"/>
          <w:numId w:val="5"/>
        </w:numPr>
      </w:pPr>
      <w:r w:rsidRPr="00F31CD4">
        <w:t>Acting Director, Graduate Program in Toxicology, UCHSC, 2005 – 2006</w:t>
      </w:r>
    </w:p>
    <w:p w14:paraId="56712CF0" w14:textId="77777777" w:rsidR="00F31CD4" w:rsidRPr="00F31CD4" w:rsidRDefault="00F31CD4" w:rsidP="00F31CD4">
      <w:pPr>
        <w:numPr>
          <w:ilvl w:val="0"/>
          <w:numId w:val="5"/>
        </w:numPr>
      </w:pPr>
      <w:r w:rsidRPr="00F31CD4">
        <w:t>Associate Director, Graduate Program in Toxicology, UCHSC, 2003 – 2005</w:t>
      </w:r>
    </w:p>
    <w:p w14:paraId="4ED5D8DD" w14:textId="77777777" w:rsidR="00F31CD4" w:rsidRPr="00F31CD4" w:rsidRDefault="00F31CD4" w:rsidP="00F31CD4">
      <w:pPr>
        <w:rPr>
          <w:b/>
          <w:bCs/>
        </w:rPr>
      </w:pPr>
      <w:r w:rsidRPr="00F31CD4">
        <w:rPr>
          <w:b/>
          <w:bCs/>
        </w:rPr>
        <w:t>Washington State University, Pullman, WA (WSU)</w:t>
      </w:r>
    </w:p>
    <w:p w14:paraId="7CED82C7" w14:textId="77777777" w:rsidR="00F31CD4" w:rsidRPr="00F31CD4" w:rsidRDefault="00F31CD4" w:rsidP="00F31CD4">
      <w:pPr>
        <w:numPr>
          <w:ilvl w:val="0"/>
          <w:numId w:val="6"/>
        </w:numPr>
      </w:pPr>
      <w:r w:rsidRPr="00F31CD4">
        <w:t>Associate Professor of Pharmacology and Toxicology (Tenured 1998), Department of Pharmaceutical Sciences, College of Pharmacy, and the Graduate Program in Pharmacology and Toxicology, WSU, 1995 – 2003</w:t>
      </w:r>
    </w:p>
    <w:p w14:paraId="3EBF0D18" w14:textId="77777777" w:rsidR="00F31CD4" w:rsidRPr="00F31CD4" w:rsidRDefault="00F31CD4" w:rsidP="00F31CD4">
      <w:pPr>
        <w:numPr>
          <w:ilvl w:val="0"/>
          <w:numId w:val="6"/>
        </w:numPr>
      </w:pPr>
      <w:r w:rsidRPr="00F31CD4">
        <w:t>Gasper and Irene Lazzara Professorship in Cancer Research, College of Pharmacy, WSU, 1997 – 2003</w:t>
      </w:r>
    </w:p>
    <w:p w14:paraId="426634D9" w14:textId="77777777" w:rsidR="00F31CD4" w:rsidRPr="00F31CD4" w:rsidRDefault="00F31CD4" w:rsidP="00F31CD4">
      <w:pPr>
        <w:numPr>
          <w:ilvl w:val="0"/>
          <w:numId w:val="6"/>
        </w:numPr>
      </w:pPr>
      <w:r w:rsidRPr="00F31CD4">
        <w:t>Associate Professor, Cancer Prevention Research Center, WSU, 1995 – 2003</w:t>
      </w:r>
    </w:p>
    <w:p w14:paraId="66064E95" w14:textId="77777777" w:rsidR="00F31CD4" w:rsidRPr="00F31CD4" w:rsidRDefault="00F31CD4" w:rsidP="00F31CD4">
      <w:pPr>
        <w:numPr>
          <w:ilvl w:val="0"/>
          <w:numId w:val="6"/>
        </w:numPr>
      </w:pPr>
      <w:r w:rsidRPr="00F31CD4">
        <w:t>Co-Director (Elected), Pharmacology and Toxicology Graduate Program, WSU, 2001 – 2002</w:t>
      </w:r>
    </w:p>
    <w:p w14:paraId="1B019D99" w14:textId="77777777" w:rsidR="00F31CD4" w:rsidRPr="00F31CD4" w:rsidRDefault="00F31CD4" w:rsidP="00F31CD4">
      <w:pPr>
        <w:numPr>
          <w:ilvl w:val="0"/>
          <w:numId w:val="6"/>
        </w:numPr>
      </w:pPr>
      <w:r w:rsidRPr="00F31CD4">
        <w:t>Adjunct Associate Professor, Department of Pharmacotherapy (Clinical), College of Pharmacy, WSU, Spokane, WA, 1997 – 2003</w:t>
      </w:r>
    </w:p>
    <w:p w14:paraId="2807A68A" w14:textId="77777777" w:rsidR="00F31CD4" w:rsidRPr="00F31CD4" w:rsidRDefault="00F31CD4" w:rsidP="00F31CD4">
      <w:pPr>
        <w:rPr>
          <w:b/>
          <w:bCs/>
        </w:rPr>
      </w:pPr>
      <w:r w:rsidRPr="00F31CD4">
        <w:rPr>
          <w:b/>
          <w:bCs/>
        </w:rPr>
        <w:t xml:space="preserve">Medical College of Virginia/Virginia Commonwealth </w:t>
      </w:r>
      <w:proofErr w:type="spellStart"/>
      <w:proofErr w:type="gramStart"/>
      <w:r w:rsidRPr="00F31CD4">
        <w:rPr>
          <w:b/>
          <w:bCs/>
        </w:rPr>
        <w:t>University,Richmond</w:t>
      </w:r>
      <w:proofErr w:type="spellEnd"/>
      <w:proofErr w:type="gramEnd"/>
      <w:r w:rsidRPr="00F31CD4">
        <w:rPr>
          <w:b/>
          <w:bCs/>
        </w:rPr>
        <w:t>, VA (MCV/VCU)</w:t>
      </w:r>
    </w:p>
    <w:p w14:paraId="488CB933" w14:textId="77777777" w:rsidR="00F31CD4" w:rsidRPr="00F31CD4" w:rsidRDefault="00F31CD4" w:rsidP="00F31CD4">
      <w:pPr>
        <w:numPr>
          <w:ilvl w:val="0"/>
          <w:numId w:val="7"/>
        </w:numPr>
      </w:pPr>
      <w:r w:rsidRPr="00F31CD4">
        <w:t>Assistant Professor, Experimental Pathology, Department of Pathology, MCV/VCU, 1989 – 1995</w:t>
      </w:r>
    </w:p>
    <w:p w14:paraId="59A9B4CA" w14:textId="77777777" w:rsidR="00F31CD4" w:rsidRPr="00F31CD4" w:rsidRDefault="00F31CD4" w:rsidP="00F31CD4">
      <w:pPr>
        <w:numPr>
          <w:ilvl w:val="0"/>
          <w:numId w:val="7"/>
        </w:numPr>
      </w:pPr>
      <w:r w:rsidRPr="00F31CD4">
        <w:t>Assistant Professor, Clinical Toxicology, Department of Pathology, MCV/VCU, 1984 – 1989</w:t>
      </w:r>
    </w:p>
    <w:p w14:paraId="5E898C5D" w14:textId="77777777" w:rsidR="00F31CD4" w:rsidRPr="00F31CD4" w:rsidRDefault="00F31CD4" w:rsidP="00F31CD4">
      <w:pPr>
        <w:rPr>
          <w:b/>
          <w:bCs/>
        </w:rPr>
      </w:pPr>
      <w:r w:rsidRPr="00F31CD4">
        <w:rPr>
          <w:b/>
          <w:bCs/>
        </w:rPr>
        <w:t>Current Membership – Scientific, Honorary and Professional Societies</w:t>
      </w:r>
    </w:p>
    <w:p w14:paraId="5DDAA39A" w14:textId="77777777" w:rsidR="00F31CD4" w:rsidRPr="00F31CD4" w:rsidRDefault="00F31CD4" w:rsidP="00F31CD4">
      <w:pPr>
        <w:numPr>
          <w:ilvl w:val="0"/>
          <w:numId w:val="8"/>
        </w:numPr>
      </w:pPr>
      <w:r w:rsidRPr="00F31CD4">
        <w:t>American Association for Cancer Research</w:t>
      </w:r>
    </w:p>
    <w:p w14:paraId="27C3204A" w14:textId="77777777" w:rsidR="00F31CD4" w:rsidRPr="00F31CD4" w:rsidRDefault="00F31CD4" w:rsidP="00F31CD4">
      <w:pPr>
        <w:numPr>
          <w:ilvl w:val="0"/>
          <w:numId w:val="8"/>
        </w:numPr>
      </w:pPr>
      <w:r w:rsidRPr="00F31CD4">
        <w:t>American Society for Pharmacology and Experimental Therapeutics (ASPET)</w:t>
      </w:r>
    </w:p>
    <w:p w14:paraId="03BA8C74" w14:textId="77777777" w:rsidR="00F31CD4" w:rsidRPr="00F31CD4" w:rsidRDefault="00F31CD4" w:rsidP="00F31CD4">
      <w:pPr>
        <w:numPr>
          <w:ilvl w:val="0"/>
          <w:numId w:val="8"/>
        </w:numPr>
      </w:pPr>
      <w:r w:rsidRPr="00F31CD4">
        <w:t>Society of Toxicology (SOT)</w:t>
      </w:r>
    </w:p>
    <w:p w14:paraId="26AB0241" w14:textId="77777777" w:rsidR="00F31CD4" w:rsidRPr="00F31CD4" w:rsidRDefault="00F31CD4" w:rsidP="00F31CD4">
      <w:pPr>
        <w:rPr>
          <w:b/>
          <w:bCs/>
        </w:rPr>
      </w:pPr>
      <w:r w:rsidRPr="00F31CD4">
        <w:rPr>
          <w:b/>
          <w:bCs/>
        </w:rPr>
        <w:t>Special Awards, Fellowships and Other Honors</w:t>
      </w:r>
    </w:p>
    <w:p w14:paraId="09822F5D" w14:textId="77777777" w:rsidR="00F31CD4" w:rsidRPr="00F31CD4" w:rsidRDefault="00F31CD4" w:rsidP="00F31CD4">
      <w:pPr>
        <w:numPr>
          <w:ilvl w:val="0"/>
          <w:numId w:val="9"/>
        </w:numPr>
      </w:pPr>
      <w:r w:rsidRPr="00F31CD4">
        <w:t>Awards, Honors</w:t>
      </w:r>
    </w:p>
    <w:p w14:paraId="04215640" w14:textId="7F7C51AC" w:rsidR="009F06DC" w:rsidRDefault="009F06DC" w:rsidP="00F31CD4">
      <w:pPr>
        <w:numPr>
          <w:ilvl w:val="1"/>
          <w:numId w:val="9"/>
        </w:numPr>
        <w:rPr>
          <w:ins w:id="81" w:author="Marc Fariss" w:date="2025-02-03T16:54:00Z" w16du:dateUtc="2025-02-03T21:54:00Z"/>
        </w:rPr>
      </w:pPr>
      <w:ins w:id="82" w:author="Marc Fariss" w:date="2025-02-03T16:54:00Z" w16du:dateUtc="2025-02-03T21:54:00Z">
        <w:r>
          <w:t>Member (nominated by industry, approved by FDA), FDA Scientific Advisory Committee</w:t>
        </w:r>
      </w:ins>
      <w:ins w:id="83" w:author="Marc Fariss" w:date="2025-02-03T16:55:00Z" w16du:dateUtc="2025-02-03T21:55:00Z">
        <w:r>
          <w:t xml:space="preserve"> (Tobacco Products), 2024-2027.</w:t>
        </w:r>
      </w:ins>
    </w:p>
    <w:p w14:paraId="625FBBA7" w14:textId="42925DB2" w:rsidR="00F31CD4" w:rsidRPr="00F31CD4" w:rsidRDefault="00F31CD4" w:rsidP="00F31CD4">
      <w:pPr>
        <w:numPr>
          <w:ilvl w:val="1"/>
          <w:numId w:val="9"/>
        </w:numPr>
      </w:pPr>
      <w:r w:rsidRPr="00F31CD4">
        <w:lastRenderedPageBreak/>
        <w:t>Plenary Speaker, 10th meeting of the Canadian Oxidative Stress Consortium, 2018.</w:t>
      </w:r>
    </w:p>
    <w:p w14:paraId="0DAEF0B4" w14:textId="77777777" w:rsidR="00F31CD4" w:rsidRPr="00F31CD4" w:rsidRDefault="00F31CD4" w:rsidP="00F31CD4">
      <w:pPr>
        <w:numPr>
          <w:ilvl w:val="1"/>
          <w:numId w:val="9"/>
        </w:numPr>
      </w:pPr>
      <w:r w:rsidRPr="00F31CD4">
        <w:t>Chair (Elected), Division of Toxicology, ASPET, 2005 – 2006</w:t>
      </w:r>
    </w:p>
    <w:p w14:paraId="0B54E69C" w14:textId="77777777" w:rsidR="00F31CD4" w:rsidRPr="00F31CD4" w:rsidRDefault="00F31CD4" w:rsidP="00F31CD4">
      <w:pPr>
        <w:numPr>
          <w:ilvl w:val="1"/>
          <w:numId w:val="9"/>
        </w:numPr>
      </w:pPr>
      <w:r w:rsidRPr="00F31CD4">
        <w:t>President (Elected), Pacific Northwest Chapter, SOT, 2003 – 2004</w:t>
      </w:r>
    </w:p>
    <w:p w14:paraId="531FB182" w14:textId="77777777" w:rsidR="00F31CD4" w:rsidRPr="00F31CD4" w:rsidRDefault="00F31CD4" w:rsidP="00F31CD4">
      <w:pPr>
        <w:numPr>
          <w:ilvl w:val="1"/>
          <w:numId w:val="9"/>
        </w:numPr>
      </w:pPr>
      <w:r w:rsidRPr="00F31CD4">
        <w:t>Colgate-Palmolive Traveling Lectureship in Alternative Methods in Toxicology, SOT National Award, 2003</w:t>
      </w:r>
    </w:p>
    <w:p w14:paraId="01E9A2F8" w14:textId="77777777" w:rsidR="00F31CD4" w:rsidRPr="00F31CD4" w:rsidRDefault="00F31CD4" w:rsidP="00F31CD4">
      <w:pPr>
        <w:numPr>
          <w:ilvl w:val="1"/>
          <w:numId w:val="9"/>
        </w:numPr>
      </w:pPr>
      <w:r w:rsidRPr="00F31CD4">
        <w:t>Nominating Committee (Elected), SOT, 2005-2007.</w:t>
      </w:r>
    </w:p>
    <w:p w14:paraId="7B1DB64B" w14:textId="77777777" w:rsidR="00F31CD4" w:rsidRPr="00F31CD4" w:rsidRDefault="00F31CD4" w:rsidP="00F31CD4">
      <w:pPr>
        <w:numPr>
          <w:ilvl w:val="1"/>
          <w:numId w:val="9"/>
        </w:numPr>
      </w:pPr>
      <w:r w:rsidRPr="00F31CD4">
        <w:t>Program Committee, ASPET, 2005-2007</w:t>
      </w:r>
    </w:p>
    <w:p w14:paraId="3DE74FEA" w14:textId="77777777" w:rsidR="00F31CD4" w:rsidRPr="00F31CD4" w:rsidRDefault="00F31CD4" w:rsidP="00F31CD4">
      <w:pPr>
        <w:numPr>
          <w:ilvl w:val="1"/>
          <w:numId w:val="9"/>
        </w:numPr>
      </w:pPr>
      <w:r w:rsidRPr="00F31CD4">
        <w:t>Gasper and Irene Lazzara Professorship in Cancer Research, WSU and UCHSC, 1997 – 2006</w:t>
      </w:r>
    </w:p>
    <w:p w14:paraId="6DF1875E" w14:textId="77777777" w:rsidR="00F31CD4" w:rsidRPr="00F31CD4" w:rsidRDefault="00F31CD4" w:rsidP="00F31CD4">
      <w:pPr>
        <w:numPr>
          <w:ilvl w:val="1"/>
          <w:numId w:val="9"/>
        </w:numPr>
      </w:pPr>
      <w:r w:rsidRPr="00F31CD4">
        <w:t>Faculty Affairs Committee, University-wide, WSU, 1997 – 2002 (2 terms)</w:t>
      </w:r>
    </w:p>
    <w:p w14:paraId="65E3064D" w14:textId="77777777" w:rsidR="00F31CD4" w:rsidRPr="00F31CD4" w:rsidRDefault="00F31CD4" w:rsidP="00F31CD4">
      <w:pPr>
        <w:numPr>
          <w:ilvl w:val="1"/>
          <w:numId w:val="9"/>
        </w:numPr>
      </w:pPr>
      <w:r w:rsidRPr="00F31CD4">
        <w:t>Executive Committee (Elected), College of Pharmacy, WSU, 1997 – 1999</w:t>
      </w:r>
    </w:p>
    <w:p w14:paraId="51759A34" w14:textId="77777777" w:rsidR="00F31CD4" w:rsidRDefault="00F31CD4" w:rsidP="00F31CD4">
      <w:pPr>
        <w:numPr>
          <w:ilvl w:val="1"/>
          <w:numId w:val="9"/>
        </w:numPr>
        <w:rPr>
          <w:ins w:id="84" w:author="Marc Fariss" w:date="2025-02-03T17:05:00Z" w16du:dateUtc="2025-02-03T22:05:00Z"/>
        </w:rPr>
      </w:pPr>
      <w:r w:rsidRPr="00F31CD4">
        <w:t>National Pharmacy Honor Society, Rho Chi, 1996</w:t>
      </w:r>
    </w:p>
    <w:p w14:paraId="6EAB37FD" w14:textId="05E8A2F3" w:rsidR="000E6414" w:rsidRPr="00F31CD4" w:rsidRDefault="000E6414" w:rsidP="00F31CD4">
      <w:pPr>
        <w:numPr>
          <w:ilvl w:val="1"/>
          <w:numId w:val="9"/>
        </w:numPr>
      </w:pPr>
      <w:ins w:id="85" w:author="Marc Fariss" w:date="2025-02-03T17:05:00Z" w16du:dateUtc="2025-02-03T22:05:00Z">
        <w:r>
          <w:t xml:space="preserve">NIH Toxicology 1 Study </w:t>
        </w:r>
      </w:ins>
      <w:ins w:id="86" w:author="Marc Fariss" w:date="2025-02-03T17:06:00Z" w16du:dateUtc="2025-02-03T22:06:00Z">
        <w:r>
          <w:t>Section, regular member (nomination approved, 1995)</w:t>
        </w:r>
      </w:ins>
    </w:p>
    <w:p w14:paraId="27A99BC0" w14:textId="77777777" w:rsidR="00F31CD4" w:rsidRPr="00F31CD4" w:rsidRDefault="00F31CD4" w:rsidP="00F31CD4">
      <w:pPr>
        <w:numPr>
          <w:ilvl w:val="1"/>
          <w:numId w:val="9"/>
        </w:numPr>
      </w:pPr>
      <w:r w:rsidRPr="00F31CD4">
        <w:t>Advisory Committee, Center for Environmental Studies, MCV/VCU, 1994 – 1995</w:t>
      </w:r>
    </w:p>
    <w:p w14:paraId="30C8ECF1" w14:textId="77777777" w:rsidR="00F31CD4" w:rsidRPr="00F31CD4" w:rsidRDefault="00F31CD4" w:rsidP="00F31CD4">
      <w:pPr>
        <w:numPr>
          <w:ilvl w:val="1"/>
          <w:numId w:val="9"/>
        </w:numPr>
      </w:pPr>
      <w:r w:rsidRPr="00F31CD4">
        <w:t>Who’s Who in American Colleges, Lynchburg College</w:t>
      </w:r>
      <w:del w:id="87" w:author="Marc Fariss" w:date="2025-02-03T17:00:00Z" w16du:dateUtc="2025-02-03T22:00:00Z">
        <w:r w:rsidRPr="00F31CD4" w:rsidDel="000E6414">
          <w:delText>, 1973</w:delText>
        </w:r>
      </w:del>
    </w:p>
    <w:p w14:paraId="2736AB60" w14:textId="77777777" w:rsidR="00F31CD4" w:rsidRPr="00F31CD4" w:rsidRDefault="00F31CD4" w:rsidP="00F31CD4">
      <w:pPr>
        <w:numPr>
          <w:ilvl w:val="1"/>
          <w:numId w:val="9"/>
        </w:numPr>
      </w:pPr>
      <w:r w:rsidRPr="00F31CD4">
        <w:t>Junior Davis Cup Tennis Team (Delaware)</w:t>
      </w:r>
      <w:del w:id="88" w:author="Marc Fariss" w:date="2025-02-03T17:00:00Z" w16du:dateUtc="2025-02-03T22:00:00Z">
        <w:r w:rsidRPr="00F31CD4" w:rsidDel="000E6414">
          <w:delText>, 1969</w:delText>
        </w:r>
      </w:del>
    </w:p>
    <w:p w14:paraId="775942D6" w14:textId="77777777" w:rsidR="00F31CD4" w:rsidRPr="00F31CD4" w:rsidRDefault="00F31CD4" w:rsidP="00F31CD4">
      <w:pPr>
        <w:numPr>
          <w:ilvl w:val="1"/>
          <w:numId w:val="9"/>
        </w:numPr>
      </w:pPr>
      <w:r w:rsidRPr="00F31CD4">
        <w:t>National Honor Society, Brandywine High School, Wilmington, DE</w:t>
      </w:r>
      <w:del w:id="89" w:author="Marc Fariss" w:date="2025-02-03T17:00:00Z" w16du:dateUtc="2025-02-03T22:00:00Z">
        <w:r w:rsidRPr="00F31CD4" w:rsidDel="000E6414">
          <w:delText>, 1967</w:delText>
        </w:r>
      </w:del>
    </w:p>
    <w:p w14:paraId="3665F817" w14:textId="77777777" w:rsidR="00F31CD4" w:rsidRPr="00F31CD4" w:rsidRDefault="00F31CD4" w:rsidP="00F31CD4">
      <w:pPr>
        <w:numPr>
          <w:ilvl w:val="1"/>
          <w:numId w:val="9"/>
        </w:numPr>
      </w:pPr>
      <w:r w:rsidRPr="00F31CD4">
        <w:t>Eagle Scout, Edina, MN</w:t>
      </w:r>
      <w:del w:id="90" w:author="Marc Fariss" w:date="2025-02-03T17:00:00Z" w16du:dateUtc="2025-02-03T22:00:00Z">
        <w:r w:rsidRPr="00F31CD4" w:rsidDel="000E6414">
          <w:delText>, 1966</w:delText>
        </w:r>
      </w:del>
    </w:p>
    <w:p w14:paraId="00EB5703" w14:textId="77777777" w:rsidR="00F31CD4" w:rsidRPr="00F31CD4" w:rsidRDefault="00F31CD4" w:rsidP="00F31CD4">
      <w:pPr>
        <w:numPr>
          <w:ilvl w:val="0"/>
          <w:numId w:val="9"/>
        </w:numPr>
      </w:pPr>
      <w:r w:rsidRPr="00F31CD4">
        <w:t>Fellowships</w:t>
      </w:r>
    </w:p>
    <w:p w14:paraId="5F75BA98" w14:textId="77777777" w:rsidR="00F31CD4" w:rsidRPr="00F31CD4" w:rsidRDefault="00F31CD4" w:rsidP="00F31CD4">
      <w:pPr>
        <w:numPr>
          <w:ilvl w:val="1"/>
          <w:numId w:val="9"/>
        </w:numPr>
      </w:pPr>
      <w:r w:rsidRPr="00F31CD4">
        <w:t>NIH/NIEHS Postdoctoral Research Service Award, 1981 – 1984</w:t>
      </w:r>
    </w:p>
    <w:p w14:paraId="42845560" w14:textId="77777777" w:rsidR="00F31CD4" w:rsidRPr="00F31CD4" w:rsidRDefault="00F31CD4" w:rsidP="00F31CD4">
      <w:pPr>
        <w:numPr>
          <w:ilvl w:val="0"/>
          <w:numId w:val="9"/>
        </w:numPr>
      </w:pPr>
      <w:r w:rsidRPr="00F31CD4">
        <w:t>External Grants</w:t>
      </w:r>
    </w:p>
    <w:p w14:paraId="69CC285A" w14:textId="77777777" w:rsidR="00F31CD4" w:rsidRPr="00F31CD4" w:rsidRDefault="00F31CD4" w:rsidP="00F31CD4">
      <w:pPr>
        <w:numPr>
          <w:ilvl w:val="1"/>
          <w:numId w:val="9"/>
        </w:numPr>
      </w:pPr>
      <w:r w:rsidRPr="00F31CD4">
        <w:t>Numerous Research Grants from Various Institutions (1985-2006)</w:t>
      </w:r>
    </w:p>
    <w:p w14:paraId="5834F4C9" w14:textId="77777777" w:rsidR="00F31CD4" w:rsidRPr="00F31CD4" w:rsidRDefault="00F31CD4" w:rsidP="00F31CD4">
      <w:pPr>
        <w:numPr>
          <w:ilvl w:val="2"/>
          <w:numId w:val="9"/>
        </w:numPr>
      </w:pPr>
      <w:r w:rsidRPr="00F31CD4">
        <w:t>NIH/NIEHS</w:t>
      </w:r>
    </w:p>
    <w:p w14:paraId="029FB909" w14:textId="77777777" w:rsidR="00F31CD4" w:rsidRPr="00F31CD4" w:rsidRDefault="00F31CD4" w:rsidP="00F31CD4">
      <w:pPr>
        <w:numPr>
          <w:ilvl w:val="2"/>
          <w:numId w:val="9"/>
        </w:numPr>
      </w:pPr>
      <w:r w:rsidRPr="00F31CD4">
        <w:t>NIH/NINDS</w:t>
      </w:r>
    </w:p>
    <w:p w14:paraId="448A44F8" w14:textId="77777777" w:rsidR="00F31CD4" w:rsidRPr="00F31CD4" w:rsidRDefault="00F31CD4" w:rsidP="00F31CD4">
      <w:pPr>
        <w:numPr>
          <w:ilvl w:val="2"/>
          <w:numId w:val="9"/>
        </w:numPr>
      </w:pPr>
      <w:r w:rsidRPr="00F31CD4">
        <w:lastRenderedPageBreak/>
        <w:t>American Cancer Society</w:t>
      </w:r>
    </w:p>
    <w:p w14:paraId="0784A881" w14:textId="77777777" w:rsidR="00F31CD4" w:rsidRPr="00F31CD4" w:rsidRDefault="00F31CD4" w:rsidP="00F31CD4">
      <w:pPr>
        <w:numPr>
          <w:ilvl w:val="2"/>
          <w:numId w:val="9"/>
        </w:numPr>
      </w:pPr>
      <w:r w:rsidRPr="00F31CD4">
        <w:t>American Institute for Cancer Research</w:t>
      </w:r>
    </w:p>
    <w:p w14:paraId="07410F25" w14:textId="77777777" w:rsidR="00F31CD4" w:rsidRPr="00F31CD4" w:rsidRDefault="00F31CD4" w:rsidP="00F31CD4">
      <w:pPr>
        <w:numPr>
          <w:ilvl w:val="2"/>
          <w:numId w:val="9"/>
        </w:numPr>
      </w:pPr>
      <w:r w:rsidRPr="00F31CD4">
        <w:t>American Parkinson Disease Association</w:t>
      </w:r>
    </w:p>
    <w:p w14:paraId="65EEAD58" w14:textId="77777777" w:rsidR="00F31CD4" w:rsidRPr="00F31CD4" w:rsidRDefault="00F31CD4" w:rsidP="00F31CD4">
      <w:pPr>
        <w:numPr>
          <w:ilvl w:val="2"/>
          <w:numId w:val="9"/>
        </w:numPr>
      </w:pPr>
      <w:r w:rsidRPr="00F31CD4">
        <w:t>Industry and Private Donors</w:t>
      </w:r>
    </w:p>
    <w:p w14:paraId="107CFDEF" w14:textId="77777777" w:rsidR="00F31CD4" w:rsidRPr="00F31CD4" w:rsidRDefault="00F31CD4" w:rsidP="00F31CD4">
      <w:pPr>
        <w:numPr>
          <w:ilvl w:val="2"/>
          <w:numId w:val="9"/>
        </w:numPr>
      </w:pPr>
      <w:r w:rsidRPr="00F31CD4">
        <w:t>Total Awards for Research Projects: approx. $4,000,000.</w:t>
      </w:r>
    </w:p>
    <w:p w14:paraId="2626820F" w14:textId="77777777" w:rsidR="00F31CD4" w:rsidRPr="00F31CD4" w:rsidRDefault="00F31CD4" w:rsidP="00F31CD4">
      <w:pPr>
        <w:rPr>
          <w:b/>
          <w:bCs/>
        </w:rPr>
      </w:pPr>
      <w:r w:rsidRPr="00F31CD4">
        <w:rPr>
          <w:b/>
          <w:bCs/>
        </w:rPr>
        <w:t>Scholarly, Research, Administrative Experience</w:t>
      </w:r>
    </w:p>
    <w:p w14:paraId="2E5830D3" w14:textId="77777777" w:rsidR="00F31CD4" w:rsidRPr="00F31CD4" w:rsidRDefault="00F31CD4" w:rsidP="00F31CD4">
      <w:pPr>
        <w:rPr>
          <w:b/>
          <w:bCs/>
        </w:rPr>
      </w:pPr>
      <w:r w:rsidRPr="00F31CD4">
        <w:rPr>
          <w:b/>
          <w:bCs/>
        </w:rPr>
        <w:t>Invited Presentations (over 40 presentations, 1985-2018)</w:t>
      </w:r>
    </w:p>
    <w:p w14:paraId="0855CB0C" w14:textId="77777777" w:rsidR="00F31CD4" w:rsidRPr="00F31CD4" w:rsidRDefault="00F31CD4" w:rsidP="00F31CD4">
      <w:pPr>
        <w:numPr>
          <w:ilvl w:val="0"/>
          <w:numId w:val="10"/>
        </w:numPr>
      </w:pPr>
      <w:r w:rsidRPr="00F31CD4">
        <w:t>Numerous Academic Institutions, Industrial Companies and Scientific Meetings, World-Wide.</w:t>
      </w:r>
    </w:p>
    <w:p w14:paraId="5E5B4E45" w14:textId="77777777" w:rsidR="00F31CD4" w:rsidRPr="00F31CD4" w:rsidRDefault="00F31CD4" w:rsidP="00F31CD4">
      <w:pPr>
        <w:rPr>
          <w:b/>
          <w:bCs/>
        </w:rPr>
      </w:pPr>
      <w:r w:rsidRPr="00F31CD4">
        <w:rPr>
          <w:b/>
          <w:bCs/>
        </w:rPr>
        <w:t>Journal Editorial Board</w:t>
      </w:r>
    </w:p>
    <w:p w14:paraId="6FD68EC5" w14:textId="77777777" w:rsidR="00F31CD4" w:rsidRPr="00F31CD4" w:rsidRDefault="00F31CD4" w:rsidP="00F31CD4">
      <w:pPr>
        <w:numPr>
          <w:ilvl w:val="0"/>
          <w:numId w:val="11"/>
        </w:numPr>
      </w:pPr>
      <w:r w:rsidRPr="00F31CD4">
        <w:t>Toxicology Letters (1995-2006).</w:t>
      </w:r>
    </w:p>
    <w:p w14:paraId="15301660" w14:textId="77777777" w:rsidR="00F31CD4" w:rsidRPr="00F31CD4" w:rsidRDefault="00F31CD4" w:rsidP="00F31CD4">
      <w:pPr>
        <w:numPr>
          <w:ilvl w:val="0"/>
          <w:numId w:val="11"/>
        </w:numPr>
      </w:pPr>
      <w:proofErr w:type="spellStart"/>
      <w:r w:rsidRPr="00F31CD4">
        <w:t>Chemico</w:t>
      </w:r>
      <w:proofErr w:type="spellEnd"/>
      <w:r w:rsidRPr="00F31CD4">
        <w:t>-Biological Interactions (1998-2006).</w:t>
      </w:r>
    </w:p>
    <w:p w14:paraId="70D72F9F" w14:textId="77777777" w:rsidR="00F31CD4" w:rsidRPr="00F31CD4" w:rsidRDefault="00F31CD4" w:rsidP="00F31CD4">
      <w:pPr>
        <w:numPr>
          <w:ilvl w:val="0"/>
          <w:numId w:val="11"/>
        </w:numPr>
      </w:pPr>
      <w:r w:rsidRPr="00F31CD4">
        <w:t>Toxicology and Applied Pharmacology (1996-1999).</w:t>
      </w:r>
    </w:p>
    <w:p w14:paraId="0A4AE34C" w14:textId="77777777" w:rsidR="00F31CD4" w:rsidRPr="00F31CD4" w:rsidRDefault="00F31CD4" w:rsidP="00F31CD4">
      <w:pPr>
        <w:rPr>
          <w:b/>
          <w:bCs/>
        </w:rPr>
      </w:pPr>
      <w:r w:rsidRPr="00F31CD4">
        <w:rPr>
          <w:b/>
          <w:bCs/>
        </w:rPr>
        <w:t>Journal Reviewer</w:t>
      </w:r>
    </w:p>
    <w:p w14:paraId="75FE89E3" w14:textId="77777777" w:rsidR="00F31CD4" w:rsidRPr="00F31CD4" w:rsidRDefault="00F31CD4" w:rsidP="00F31CD4">
      <w:pPr>
        <w:numPr>
          <w:ilvl w:val="0"/>
          <w:numId w:val="12"/>
        </w:numPr>
      </w:pPr>
      <w:r w:rsidRPr="00F31CD4">
        <w:t>Over 25 Different Scientific Journals (1985 to present).</w:t>
      </w:r>
    </w:p>
    <w:p w14:paraId="40FCBAE8" w14:textId="77777777" w:rsidR="00F31CD4" w:rsidRPr="00F31CD4" w:rsidRDefault="00F31CD4" w:rsidP="00F31CD4">
      <w:pPr>
        <w:rPr>
          <w:b/>
          <w:bCs/>
        </w:rPr>
      </w:pPr>
      <w:r w:rsidRPr="00F31CD4">
        <w:rPr>
          <w:b/>
          <w:bCs/>
        </w:rPr>
        <w:t>Major Teaching Assignments (1986-2006)</w:t>
      </w:r>
    </w:p>
    <w:p w14:paraId="3A9B306C" w14:textId="77777777" w:rsidR="00F31CD4" w:rsidRPr="00F31CD4" w:rsidRDefault="00F31CD4" w:rsidP="00F31CD4">
      <w:pPr>
        <w:numPr>
          <w:ilvl w:val="0"/>
          <w:numId w:val="13"/>
        </w:numPr>
      </w:pPr>
      <w:r w:rsidRPr="00F31CD4">
        <w:t>Numerous Graduate School Courses in Toxicology, Pharmacology and Pathology.</w:t>
      </w:r>
    </w:p>
    <w:p w14:paraId="6E9D666A" w14:textId="77777777" w:rsidR="00F31CD4" w:rsidRPr="00F31CD4" w:rsidRDefault="00F31CD4" w:rsidP="00F31CD4">
      <w:pPr>
        <w:numPr>
          <w:ilvl w:val="0"/>
          <w:numId w:val="13"/>
        </w:numPr>
      </w:pPr>
      <w:r w:rsidRPr="00F31CD4">
        <w:t>School of Pharmacy Courses in Toxicology.</w:t>
      </w:r>
    </w:p>
    <w:p w14:paraId="276EDFC7" w14:textId="77777777" w:rsidR="00F31CD4" w:rsidRPr="00F31CD4" w:rsidRDefault="00F31CD4" w:rsidP="00F31CD4">
      <w:pPr>
        <w:rPr>
          <w:b/>
          <w:bCs/>
        </w:rPr>
      </w:pPr>
      <w:r w:rsidRPr="00F31CD4">
        <w:rPr>
          <w:b/>
          <w:bCs/>
        </w:rPr>
        <w:t>Invited Chairperson – Scientific Meetings.</w:t>
      </w:r>
    </w:p>
    <w:p w14:paraId="638BA517" w14:textId="77777777" w:rsidR="00F31CD4" w:rsidRPr="00F31CD4" w:rsidRDefault="00F31CD4" w:rsidP="00F31CD4">
      <w:pPr>
        <w:numPr>
          <w:ilvl w:val="0"/>
          <w:numId w:val="14"/>
        </w:numPr>
      </w:pPr>
      <w:r w:rsidRPr="00F31CD4">
        <w:t>Numerous Meetings World-Wide (1994-2012).</w:t>
      </w:r>
    </w:p>
    <w:p w14:paraId="7F494E59" w14:textId="77777777" w:rsidR="00F31CD4" w:rsidRPr="00F31CD4" w:rsidRDefault="00F31CD4" w:rsidP="00F31CD4">
      <w:pPr>
        <w:rPr>
          <w:b/>
          <w:bCs/>
        </w:rPr>
      </w:pPr>
      <w:r w:rsidRPr="00F31CD4">
        <w:rPr>
          <w:b/>
          <w:bCs/>
        </w:rPr>
        <w:t>Bibliography</w:t>
      </w:r>
    </w:p>
    <w:p w14:paraId="3A4FBB39" w14:textId="77777777" w:rsidR="00F31CD4" w:rsidRPr="00F31CD4" w:rsidRDefault="00F31CD4" w:rsidP="00F31CD4">
      <w:pPr>
        <w:rPr>
          <w:b/>
          <w:bCs/>
        </w:rPr>
      </w:pPr>
      <w:r w:rsidRPr="00F31CD4">
        <w:rPr>
          <w:b/>
          <w:bCs/>
        </w:rPr>
        <w:t>Published Papers (60+)</w:t>
      </w:r>
    </w:p>
    <w:p w14:paraId="43210746" w14:textId="3956A2BF" w:rsidR="00384D8F" w:rsidRDefault="00384D8F" w:rsidP="00F31CD4">
      <w:pPr>
        <w:rPr>
          <w:ins w:id="91" w:author="Marc Fariss" w:date="2025-02-03T17:12:00Z" w16du:dateUtc="2025-02-03T22:12:00Z"/>
        </w:rPr>
      </w:pPr>
      <w:ins w:id="92" w:author="Marc Fariss" w:date="2025-02-03T17:10:00Z" w16du:dateUtc="2025-02-03T22:10:00Z">
        <w:r>
          <w:t>Li, Q., Siegel, D., Ross, D., Fariss, M.W.</w:t>
        </w:r>
      </w:ins>
      <w:ins w:id="93" w:author="Marc Fariss" w:date="2025-02-03T17:11:00Z" w16du:dateUtc="2025-02-03T22:11:00Z">
        <w:r>
          <w:t>: Iron complex induced mitochondrial damage and cell death in dopaminergic neuronal cells (N27). A potential model system for dopaminergic cell death in Parkinson’s Dis</w:t>
        </w:r>
      </w:ins>
      <w:ins w:id="94" w:author="Marc Fariss" w:date="2025-02-03T17:12:00Z" w16du:dateUtc="2025-02-03T22:12:00Z">
        <w:r>
          <w:t>ease, (in preparation)</w:t>
        </w:r>
      </w:ins>
      <w:ins w:id="95" w:author="Marc Fariss" w:date="2025-02-03T17:14:00Z" w16du:dateUtc="2025-02-03T22:14:00Z">
        <w:r>
          <w:t>, 2025</w:t>
        </w:r>
      </w:ins>
      <w:ins w:id="96" w:author="Marc Fariss" w:date="2025-02-03T17:12:00Z" w16du:dateUtc="2025-02-03T22:12:00Z">
        <w:r>
          <w:t xml:space="preserve">. </w:t>
        </w:r>
      </w:ins>
    </w:p>
    <w:p w14:paraId="7A2E4434" w14:textId="61271B85" w:rsidR="00384D8F" w:rsidRDefault="00384D8F" w:rsidP="00F31CD4">
      <w:pPr>
        <w:rPr>
          <w:ins w:id="97" w:author="Marc Fariss" w:date="2025-02-03T17:10:00Z" w16du:dateUtc="2025-02-03T22:10:00Z"/>
        </w:rPr>
      </w:pPr>
      <w:ins w:id="98" w:author="Marc Fariss" w:date="2025-02-03T17:12:00Z" w16du:dateUtc="2025-02-03T22:12:00Z">
        <w:r>
          <w:lastRenderedPageBreak/>
          <w:t>Li, Q., Siegel, D., Ross, D., Fariss, M.W.: The p</w:t>
        </w:r>
      </w:ins>
      <w:ins w:id="99" w:author="Marc Fariss" w:date="2025-02-03T17:13:00Z" w16du:dateUtc="2025-02-03T22:13:00Z">
        <w:r>
          <w:t>rotective role of vitamin E and vitamin E succinate in a potential model system for oxidative stress induced cell death in Parkinson’s disease (in preparation)</w:t>
        </w:r>
      </w:ins>
      <w:ins w:id="100" w:author="Marc Fariss" w:date="2025-02-03T17:14:00Z" w16du:dateUtc="2025-02-03T22:14:00Z">
        <w:r>
          <w:t>, 2025.</w:t>
        </w:r>
      </w:ins>
    </w:p>
    <w:p w14:paraId="1FCE3C2C" w14:textId="22A2303B" w:rsidR="00F31CD4" w:rsidRPr="00F31CD4" w:rsidRDefault="00F31CD4" w:rsidP="00F31CD4">
      <w:r w:rsidRPr="00F31CD4">
        <w:t xml:space="preserve">Lee, P.N., Fariss, M.W.: A systematic review of possible serious adverse health effects of nicotine replacement therapy. Arch. </w:t>
      </w:r>
      <w:proofErr w:type="spellStart"/>
      <w:r w:rsidRPr="00F31CD4">
        <w:t>Toxicol</w:t>
      </w:r>
      <w:proofErr w:type="spellEnd"/>
      <w:r w:rsidRPr="00F31CD4">
        <w:t>. 91:1565-1594, 2017.</w:t>
      </w:r>
    </w:p>
    <w:p w14:paraId="45E71BE1" w14:textId="77777777" w:rsidR="00F31CD4" w:rsidRPr="00F31CD4" w:rsidRDefault="00F31CD4" w:rsidP="00F31CD4">
      <w:proofErr w:type="spellStart"/>
      <w:r w:rsidRPr="00F31CD4">
        <w:t>Coffa</w:t>
      </w:r>
      <w:proofErr w:type="spellEnd"/>
      <w:r w:rsidRPr="00F31CD4">
        <w:t xml:space="preserve">, B.G., Coggins, C.R.E., Werley, M.S., Oldham, M.J., Fariss, M.W.: Chemical, physical, and in vitro characterization of research cigarettes containing denicotinized tobacco. </w:t>
      </w:r>
      <w:proofErr w:type="spellStart"/>
      <w:r w:rsidRPr="00F31CD4">
        <w:t>Regul</w:t>
      </w:r>
      <w:proofErr w:type="spellEnd"/>
      <w:r w:rsidRPr="00F31CD4">
        <w:t xml:space="preserve">. </w:t>
      </w:r>
      <w:proofErr w:type="spellStart"/>
      <w:r w:rsidRPr="00F31CD4">
        <w:t>Toxicol</w:t>
      </w:r>
      <w:proofErr w:type="spellEnd"/>
      <w:r w:rsidRPr="00F31CD4">
        <w:t xml:space="preserve">. </w:t>
      </w:r>
      <w:proofErr w:type="spellStart"/>
      <w:r w:rsidRPr="00F31CD4">
        <w:t>Pharmacol</w:t>
      </w:r>
      <w:proofErr w:type="spellEnd"/>
      <w:r w:rsidRPr="00F31CD4">
        <w:t>. 79: 64-73, 2016.</w:t>
      </w:r>
    </w:p>
    <w:p w14:paraId="4E2573E9" w14:textId="77777777" w:rsidR="00F31CD4" w:rsidRPr="00F31CD4" w:rsidRDefault="00F31CD4" w:rsidP="00F31CD4">
      <w:r w:rsidRPr="00F31CD4">
        <w:t xml:space="preserve">Haussmann, H.J., Fariss, M.W.: Comprehensive review of epidemiology and animal studies on the potential carcinogenic effects of nicotine per se. Crit. Rev. </w:t>
      </w:r>
      <w:proofErr w:type="spellStart"/>
      <w:r w:rsidRPr="00F31CD4">
        <w:t>Toxicol</w:t>
      </w:r>
      <w:proofErr w:type="spellEnd"/>
      <w:r w:rsidRPr="00F31CD4">
        <w:t>. 46:701-734, 2016.</w:t>
      </w:r>
    </w:p>
    <w:p w14:paraId="0DDC7E13" w14:textId="77777777" w:rsidR="00F31CD4" w:rsidRPr="00F31CD4" w:rsidRDefault="00F31CD4" w:rsidP="00F31CD4">
      <w:r w:rsidRPr="00F31CD4">
        <w:t xml:space="preserve">Fariss, M.W., Gilmour, I.G., Reilly, C.A., Liedtke, W., Ghio, A.J.: Emerging mechanistic targets in lung injury induced by combustion-generated particles. </w:t>
      </w:r>
      <w:proofErr w:type="spellStart"/>
      <w:r w:rsidRPr="00F31CD4">
        <w:t>Toxicol</w:t>
      </w:r>
      <w:proofErr w:type="spellEnd"/>
      <w:r w:rsidRPr="00F31CD4">
        <w:t>. Sci. 132: 253-267, 2013.</w:t>
      </w:r>
    </w:p>
    <w:p w14:paraId="5EDD5CDE" w14:textId="77777777" w:rsidR="00F31CD4" w:rsidRPr="00F31CD4" w:rsidRDefault="00F31CD4" w:rsidP="00F31CD4">
      <w:r w:rsidRPr="00F31CD4">
        <w:t xml:space="preserve">Joyce, A.R., Hawkins, W., Fariss, M.W., Sengupta, T.K.: Role of plasma membrane disruption in reference moist smokeless tobacco-induced cell death. </w:t>
      </w:r>
      <w:proofErr w:type="spellStart"/>
      <w:r w:rsidRPr="00F31CD4">
        <w:t>Toxicol</w:t>
      </w:r>
      <w:proofErr w:type="spellEnd"/>
      <w:r w:rsidRPr="00F31CD4">
        <w:t>. Lett. 198:191-199, 2010.</w:t>
      </w:r>
    </w:p>
    <w:p w14:paraId="6D4092CD" w14:textId="77777777" w:rsidR="00F31CD4" w:rsidRPr="00F31CD4" w:rsidRDefault="00F31CD4" w:rsidP="00F31CD4">
      <w:r w:rsidRPr="00F31CD4">
        <w:t xml:space="preserve">Lombard, C., Farthing, D., Sun, J., Fariss, M.W., and </w:t>
      </w:r>
      <w:proofErr w:type="spellStart"/>
      <w:r w:rsidRPr="00F31CD4">
        <w:t>McKallip</w:t>
      </w:r>
      <w:proofErr w:type="spellEnd"/>
      <w:r w:rsidRPr="00F31CD4">
        <w:t xml:space="preserve">, R.J.: Reference moist smokeless tobacco-induced apoptosis in human monocytes/macrophage cell line MM6. Int. </w:t>
      </w:r>
      <w:proofErr w:type="spellStart"/>
      <w:r w:rsidRPr="00F31CD4">
        <w:t>Immunopharmacol</w:t>
      </w:r>
      <w:proofErr w:type="spellEnd"/>
      <w:r w:rsidRPr="00F31CD4">
        <w:t>. 10:1029-1040, 2010.</w:t>
      </w:r>
    </w:p>
    <w:p w14:paraId="614CC0BA" w14:textId="77777777" w:rsidR="00F31CD4" w:rsidRPr="00F31CD4" w:rsidRDefault="00F31CD4" w:rsidP="00F31CD4">
      <w:r w:rsidRPr="00F31CD4">
        <w:t xml:space="preserve">Mitchell, C., Joyce, A.R., Piper, J.T., </w:t>
      </w:r>
      <w:proofErr w:type="spellStart"/>
      <w:r w:rsidRPr="00F31CD4">
        <w:t>McKallip</w:t>
      </w:r>
      <w:proofErr w:type="spellEnd"/>
      <w:r w:rsidRPr="00F31CD4">
        <w:t xml:space="preserve">, R.J., and Fariss, M.W.: Role of oxidative stress and MAPK signaling in reference moist smokeless tobacco-induced HOK-16B cell death. </w:t>
      </w:r>
      <w:proofErr w:type="spellStart"/>
      <w:r w:rsidRPr="00F31CD4">
        <w:t>Toxicol</w:t>
      </w:r>
      <w:proofErr w:type="spellEnd"/>
      <w:r w:rsidRPr="00F31CD4">
        <w:t>. Lett. 195:23-30, 2010.</w:t>
      </w:r>
    </w:p>
    <w:p w14:paraId="588A7BF5" w14:textId="77777777" w:rsidR="00F31CD4" w:rsidRPr="00F31CD4" w:rsidRDefault="00F31CD4" w:rsidP="00F31CD4">
      <w:r w:rsidRPr="00F31CD4">
        <w:t xml:space="preserve">Evans, Z.P., </w:t>
      </w:r>
      <w:proofErr w:type="spellStart"/>
      <w:r w:rsidRPr="00F31CD4">
        <w:t>Mandavilli</w:t>
      </w:r>
      <w:proofErr w:type="spellEnd"/>
      <w:r w:rsidRPr="00F31CD4">
        <w:t xml:space="preserve">, B.S., Ellett, J.D., Rodwell, D., Fariss, M.W., Fiorini, R.N., </w:t>
      </w:r>
      <w:proofErr w:type="spellStart"/>
      <w:r w:rsidRPr="00F31CD4">
        <w:t>Schnellmann</w:t>
      </w:r>
      <w:proofErr w:type="spellEnd"/>
      <w:r w:rsidRPr="00F31CD4">
        <w:t xml:space="preserve">, R.G., Schmidt, M.G., and Chavin, K.: Vitamin E succinate enhances </w:t>
      </w:r>
      <w:proofErr w:type="spellStart"/>
      <w:r w:rsidRPr="00F31CD4">
        <w:t>steatotic</w:t>
      </w:r>
      <w:proofErr w:type="spellEnd"/>
      <w:r w:rsidRPr="00F31CD4">
        <w:t xml:space="preserve"> liver energy status and prevents oxidative damage following ischemia/reperfusion. Transplant Proc. 41:4094-4098, 2009.</w:t>
      </w:r>
    </w:p>
    <w:p w14:paraId="53C23E6B" w14:textId="77777777" w:rsidR="00F31CD4" w:rsidRPr="00F31CD4" w:rsidRDefault="00F31CD4" w:rsidP="00F31CD4">
      <w:r w:rsidRPr="00F31CD4">
        <w:t xml:space="preserve">Evans, Z.P., Ellett, J.D., Fariss, M.W., </w:t>
      </w:r>
      <w:proofErr w:type="spellStart"/>
      <w:r w:rsidRPr="00F31CD4">
        <w:t>Schnellmann</w:t>
      </w:r>
      <w:proofErr w:type="spellEnd"/>
      <w:r w:rsidRPr="00F31CD4">
        <w:t xml:space="preserve">, R.G., Schmidt, M.G., and Chavin, K.: Vitamin E succinate reduces ischemic/reperfusion injury in </w:t>
      </w:r>
      <w:proofErr w:type="spellStart"/>
      <w:r w:rsidRPr="00F31CD4">
        <w:t>steatotic</w:t>
      </w:r>
      <w:proofErr w:type="spellEnd"/>
      <w:r w:rsidRPr="00F31CD4">
        <w:t xml:space="preserve"> livers. Transplant Proc. 40:3327-3329, 2008.</w:t>
      </w:r>
    </w:p>
    <w:p w14:paraId="5DE17599" w14:textId="77777777" w:rsidR="00F31CD4" w:rsidRPr="00F31CD4" w:rsidRDefault="00F31CD4" w:rsidP="00F31CD4">
      <w:r w:rsidRPr="00F31CD4">
        <w:t>Berthiaume, J.M., Oliveira, P.J., Fariss, M.W., and Wallace, K.B.: Dietary vitamin E decreases doxorubicin-induced oxidative stress without preventing mitochondrial dysfunction. Cardiovascular Toxicology 5:257-267, 2005.</w:t>
      </w:r>
    </w:p>
    <w:p w14:paraId="2D69498C" w14:textId="77777777" w:rsidR="00F31CD4" w:rsidRPr="00F31CD4" w:rsidRDefault="00F31CD4" w:rsidP="00F31CD4">
      <w:proofErr w:type="spellStart"/>
      <w:r w:rsidRPr="00F31CD4">
        <w:lastRenderedPageBreak/>
        <w:t>Grammatopoulos</w:t>
      </w:r>
      <w:proofErr w:type="spellEnd"/>
      <w:r w:rsidRPr="00F31CD4">
        <w:t xml:space="preserve">, T.N., Ahmadi, F., Jones, S.M., Fariss, M.W., </w:t>
      </w:r>
      <w:proofErr w:type="spellStart"/>
      <w:r w:rsidRPr="00F31CD4">
        <w:t>Weyhenmeyer</w:t>
      </w:r>
      <w:proofErr w:type="spellEnd"/>
      <w:r w:rsidRPr="00F31CD4">
        <w:t xml:space="preserve">, J.A., and Zawada, W.M.: </w:t>
      </w:r>
      <w:proofErr w:type="spellStart"/>
      <w:r w:rsidRPr="00F31CD4">
        <w:t>Angiotension</w:t>
      </w:r>
      <w:proofErr w:type="spellEnd"/>
      <w:r w:rsidRPr="00F31CD4">
        <w:t xml:space="preserve"> II protects cultured midbrain dopaminergic neurons against rotenone-induced cell death. Brain Res. 1045: 64-71, 2005.</w:t>
      </w:r>
    </w:p>
    <w:p w14:paraId="3B3746F8" w14:textId="77777777" w:rsidR="00F31CD4" w:rsidRPr="00F31CD4" w:rsidRDefault="00F31CD4" w:rsidP="00F31CD4">
      <w:r w:rsidRPr="00F31CD4">
        <w:t xml:space="preserve">Davies, N.M., Teng, X., Fukada, C., Woody, R., and Fariss, M.W.: Pharmacokinetics and tissue distribution of d-alpha-tocopherol </w:t>
      </w:r>
      <w:proofErr w:type="spellStart"/>
      <w:r w:rsidRPr="00F31CD4">
        <w:t>hemisuccinate</w:t>
      </w:r>
      <w:proofErr w:type="spellEnd"/>
      <w:r w:rsidRPr="00F31CD4">
        <w:t xml:space="preserve"> formulations following intravenous administration in the rat. Biopharmaceutics and Drug Disposition, 26:195-203, 2005.</w:t>
      </w:r>
    </w:p>
    <w:p w14:paraId="52AA5A08" w14:textId="77777777" w:rsidR="00F31CD4" w:rsidRPr="00F31CD4" w:rsidRDefault="00F31CD4" w:rsidP="00F31CD4">
      <w:r w:rsidRPr="00F31CD4">
        <w:t>Good, R.L., Roupe, K.A., Fukuda, C., Clifton, G.D., Fariss, M.W., and Davies, N.M.: Direct high-performance liquid chromatographic analysis of vitamin E succinate and derivatives. Journal of Pharmaceutical and Biomedical Analysis, 39: 33-38, 2005.</w:t>
      </w:r>
    </w:p>
    <w:p w14:paraId="6C4CB8C0" w14:textId="77777777" w:rsidR="00F31CD4" w:rsidRPr="00F31CD4" w:rsidRDefault="00F31CD4" w:rsidP="00F31CD4">
      <w:r w:rsidRPr="00F31CD4">
        <w:t>Fariss, M.W., Chan, C.C., Patel, M., Van Houten, B., and Orrenius, S.: Role of Mitochondria in Toxic Oxidative Stress. Molecular Interventions 5:98-115, 2005.</w:t>
      </w:r>
    </w:p>
    <w:p w14:paraId="56588167" w14:textId="77777777" w:rsidR="00F31CD4" w:rsidRPr="00F31CD4" w:rsidRDefault="00F31CD4" w:rsidP="00F31CD4">
      <w:r w:rsidRPr="00F31CD4">
        <w:t xml:space="preserve">Exon, J.H., South, E.H., </w:t>
      </w:r>
      <w:proofErr w:type="spellStart"/>
      <w:r w:rsidRPr="00F31CD4">
        <w:t>Taruscio</w:t>
      </w:r>
      <w:proofErr w:type="spellEnd"/>
      <w:r w:rsidRPr="00F31CD4">
        <w:t xml:space="preserve">, T.G., Clifton, G.C., and Fariss, M.W.: </w:t>
      </w:r>
      <w:proofErr w:type="spellStart"/>
      <w:r w:rsidRPr="00F31CD4">
        <w:t>Chemopreventive</w:t>
      </w:r>
      <w:proofErr w:type="spellEnd"/>
      <w:r w:rsidRPr="00F31CD4">
        <w:t xml:space="preserve"> effects of dietary d-α-</w:t>
      </w:r>
      <w:proofErr w:type="spellStart"/>
      <w:r w:rsidRPr="00F31CD4">
        <w:t>tocopheryl</w:t>
      </w:r>
      <w:proofErr w:type="spellEnd"/>
      <w:r w:rsidRPr="00F31CD4">
        <w:t xml:space="preserve"> succinate supplementation on pre-cancer colon aberrant crypt formation and vitamin E analogue levels in young and old rats. Nutrition and Cancer 49:72-80, 2004.</w:t>
      </w:r>
    </w:p>
    <w:p w14:paraId="1C693CBD" w14:textId="77777777" w:rsidR="00F31CD4" w:rsidRPr="00F31CD4" w:rsidRDefault="00F31CD4" w:rsidP="00F31CD4">
      <w:r w:rsidRPr="00F31CD4">
        <w:t xml:space="preserve">Neuzil, J., Tomasetti, M., Mellick, A., Alleva, R., Salvatore, B., </w:t>
      </w:r>
      <w:proofErr w:type="spellStart"/>
      <w:r w:rsidRPr="00F31CD4">
        <w:t>Birringer</w:t>
      </w:r>
      <w:proofErr w:type="spellEnd"/>
      <w:r w:rsidRPr="00F31CD4">
        <w:t>, M., and Fariss, M.W.: Vitamin E analogues: A new class of inducers of apoptosis with selective anti-cancer effect. Current Cancer Drug Targets 4:267-283, 2004.</w:t>
      </w:r>
    </w:p>
    <w:p w14:paraId="0C4BDCDB" w14:textId="77777777" w:rsidR="00F31CD4" w:rsidRPr="00F31CD4" w:rsidRDefault="00F31CD4" w:rsidP="00F31CD4">
      <w:r w:rsidRPr="00F31CD4">
        <w:t>Yanez, J.A., Teng, X.W., Roupe, K.A., Fariss, M.W., Davies, N.M.: Chemotherapy induced gastrointestinal toxicity in rats: Involvement of mitochondrial DNA, gastrointestinal permeability and cyclooxygenase-2. Journal of Pharmacy and Pharmaceutical Sciences, 6:308-315, 2003.</w:t>
      </w:r>
    </w:p>
    <w:p w14:paraId="556467E4" w14:textId="77777777" w:rsidR="00F31CD4" w:rsidRPr="00F31CD4" w:rsidRDefault="00F31CD4" w:rsidP="00F31CD4">
      <w:r w:rsidRPr="00F31CD4">
        <w:t xml:space="preserve">Knight, T.R., Fariss, M.W., Farhood, A. and Jaeschke, H.: Role of lipid peroxidation as mechanism of liver injury after acetaminophen overdose in mice. </w:t>
      </w:r>
      <w:proofErr w:type="spellStart"/>
      <w:r w:rsidRPr="00F31CD4">
        <w:t>Toxicol</w:t>
      </w:r>
      <w:proofErr w:type="spellEnd"/>
      <w:r w:rsidRPr="00F31CD4">
        <w:t>. Sci., 76:229-236, 2003.</w:t>
      </w:r>
    </w:p>
    <w:p w14:paraId="07F287B9" w14:textId="77777777" w:rsidR="00F31CD4" w:rsidRPr="00F31CD4" w:rsidRDefault="00F31CD4" w:rsidP="00F31CD4">
      <w:r w:rsidRPr="00F31CD4">
        <w:t>Fariss, M.W., and Zhang, J.G.: Vitamin E therapy in Parkinson’s disease. Toxicology 189: 129-146, 2003.</w:t>
      </w:r>
    </w:p>
    <w:p w14:paraId="7E4D7B47" w14:textId="77777777" w:rsidR="00F31CD4" w:rsidRPr="00F31CD4" w:rsidRDefault="00F31CD4" w:rsidP="00F31CD4">
      <w:r w:rsidRPr="00F31CD4">
        <w:t>Weber, T., Lu, M., Ladislav, A., Lahm, H., Gellert, N, Fariss, M.W., Korinek, V., Sattler, W., Ucker, D.S., Terman, A., Schroder, A., Erl, W., Brunk, U., Coffey, R.J., Weber, C and Neuzil, J: Vitamin E succinate is a potent novel antineoplastic agent with high selectivity and cooperativity with tumor necrosis factor-related apoptosis-inducing ligand (Apo2 ligand) in vivo. Clin. Cancer Res., 8: 863-869, 2002.</w:t>
      </w:r>
    </w:p>
    <w:p w14:paraId="7D7F4009" w14:textId="77777777" w:rsidR="00F31CD4" w:rsidRPr="00F31CD4" w:rsidRDefault="00F31CD4" w:rsidP="00F31CD4">
      <w:r w:rsidRPr="00F31CD4">
        <w:lastRenderedPageBreak/>
        <w:t xml:space="preserve">Zhang, J.G. and Fariss, M.W.: Thenoyltrifluoroacetone, a potent inhibitor of carboxylesterase activity. </w:t>
      </w:r>
      <w:proofErr w:type="spellStart"/>
      <w:r w:rsidRPr="00F31CD4">
        <w:t>Biochem</w:t>
      </w:r>
      <w:proofErr w:type="spellEnd"/>
      <w:r w:rsidRPr="00F31CD4">
        <w:t xml:space="preserve">. </w:t>
      </w:r>
      <w:proofErr w:type="spellStart"/>
      <w:r w:rsidRPr="00F31CD4">
        <w:t>Pharmacol</w:t>
      </w:r>
      <w:proofErr w:type="spellEnd"/>
      <w:r w:rsidRPr="00F31CD4">
        <w:t>., 63: 751-754, 2002.</w:t>
      </w:r>
    </w:p>
    <w:p w14:paraId="15C8932E" w14:textId="77777777" w:rsidR="00F31CD4" w:rsidRPr="00F31CD4" w:rsidRDefault="00F31CD4" w:rsidP="00F31CD4">
      <w:r w:rsidRPr="00F31CD4">
        <w:t xml:space="preserve">Schwartz, P.F., Gennings, C., </w:t>
      </w:r>
      <w:proofErr w:type="spellStart"/>
      <w:r w:rsidRPr="00F31CD4">
        <w:t>Teuschler</w:t>
      </w:r>
      <w:proofErr w:type="spellEnd"/>
      <w:r w:rsidRPr="00F31CD4">
        <w:t>, L.K. and Fariss, M.W.: Optimizing the precision of toxicity threshold estimation using a two-stage experimental design. J. Agric. Biol. Environ. Statist. 6:409-428, 2001.</w:t>
      </w:r>
    </w:p>
    <w:p w14:paraId="4AC31391" w14:textId="77777777" w:rsidR="00F31CD4" w:rsidRPr="00F31CD4" w:rsidRDefault="00F31CD4" w:rsidP="00F31CD4">
      <w:r w:rsidRPr="00F31CD4">
        <w:t>Zhang, J-G., Nicholls-</w:t>
      </w:r>
      <w:proofErr w:type="spellStart"/>
      <w:r w:rsidRPr="00F31CD4">
        <w:t>Grzemski</w:t>
      </w:r>
      <w:proofErr w:type="spellEnd"/>
      <w:r w:rsidRPr="00F31CD4">
        <w:t xml:space="preserve">, F.A., </w:t>
      </w:r>
      <w:proofErr w:type="spellStart"/>
      <w:r w:rsidRPr="00F31CD4">
        <w:t>Tirmenstein</w:t>
      </w:r>
      <w:proofErr w:type="spellEnd"/>
      <w:r w:rsidRPr="00F31CD4">
        <w:t xml:space="preserve">, M.A., and Fariss, M.W.: Vitamin E succinate protects hepatocytes against the toxic effect of reactive oxygen species generated at mitochondrial complexes I and III by alkylating agents. </w:t>
      </w:r>
      <w:proofErr w:type="spellStart"/>
      <w:r w:rsidRPr="00F31CD4">
        <w:t>Chemico</w:t>
      </w:r>
      <w:proofErr w:type="spellEnd"/>
      <w:r w:rsidRPr="00F31CD4">
        <w:t>-Biological Interactions 138:267-284, 2001.</w:t>
      </w:r>
    </w:p>
    <w:p w14:paraId="38D282EF" w14:textId="77777777" w:rsidR="00F31CD4" w:rsidRPr="00F31CD4" w:rsidRDefault="00F31CD4" w:rsidP="00F31CD4">
      <w:r w:rsidRPr="00F31CD4">
        <w:t xml:space="preserve">Zhang, J-G., </w:t>
      </w:r>
      <w:proofErr w:type="spellStart"/>
      <w:r w:rsidRPr="00F31CD4">
        <w:t>Tirmenstein</w:t>
      </w:r>
      <w:proofErr w:type="spellEnd"/>
      <w:r w:rsidRPr="00F31CD4">
        <w:t>, M.A., Nicholls-</w:t>
      </w:r>
      <w:proofErr w:type="spellStart"/>
      <w:r w:rsidRPr="00F31CD4">
        <w:t>Grzemski</w:t>
      </w:r>
      <w:proofErr w:type="spellEnd"/>
      <w:r w:rsidRPr="00F31CD4">
        <w:t xml:space="preserve">, F.A. and Fariss, M.W.: Mitochondrial electron transport inhibitors cause lipid peroxidation-dependent and -independent cell death: Protective role of antioxidants. Arch. </w:t>
      </w:r>
      <w:proofErr w:type="spellStart"/>
      <w:r w:rsidRPr="00F31CD4">
        <w:t>Biochem</w:t>
      </w:r>
      <w:proofErr w:type="spellEnd"/>
      <w:r w:rsidRPr="00F31CD4">
        <w:t xml:space="preserve">. </w:t>
      </w:r>
      <w:proofErr w:type="spellStart"/>
      <w:r w:rsidRPr="00F31CD4">
        <w:t>Biophys</w:t>
      </w:r>
      <w:proofErr w:type="spellEnd"/>
      <w:r w:rsidRPr="00F31CD4">
        <w:t>., 393: 87-96, 2001. (This article was one of the top 20 downloaded articles for ABB in 2001).</w:t>
      </w:r>
    </w:p>
    <w:p w14:paraId="7EF5DBD1" w14:textId="77777777" w:rsidR="00F31CD4" w:rsidRPr="00F31CD4" w:rsidRDefault="00F31CD4" w:rsidP="00F31CD4">
      <w:r w:rsidRPr="00F31CD4">
        <w:t>Fariss, M.W., Nicholls-</w:t>
      </w:r>
      <w:proofErr w:type="spellStart"/>
      <w:r w:rsidRPr="00F31CD4">
        <w:t>Grzemski</w:t>
      </w:r>
      <w:proofErr w:type="spellEnd"/>
      <w:r w:rsidRPr="00F31CD4">
        <w:t xml:space="preserve">, F.A., </w:t>
      </w:r>
      <w:proofErr w:type="spellStart"/>
      <w:r w:rsidRPr="00F31CD4">
        <w:t>Tirmenstein</w:t>
      </w:r>
      <w:proofErr w:type="spellEnd"/>
      <w:r w:rsidRPr="00F31CD4">
        <w:t>, M.A., and Zhang, J-G: Enhanced antioxidant and cytoprotective abilities of vitamin E succinate is associated with a rapid uptake advantage in rat hepatocytes and mitochondria. Free Radic. Biol. Med. 31: 530-541, 2001.</w:t>
      </w:r>
    </w:p>
    <w:p w14:paraId="38FEEEB1" w14:textId="77777777" w:rsidR="00F31CD4" w:rsidRPr="00F31CD4" w:rsidRDefault="00F31CD4" w:rsidP="00F31CD4">
      <w:proofErr w:type="spellStart"/>
      <w:r w:rsidRPr="00F31CD4">
        <w:t>Tirmenstein</w:t>
      </w:r>
      <w:proofErr w:type="spellEnd"/>
      <w:r w:rsidRPr="00F31CD4">
        <w:t>, M.A., Nicholls-</w:t>
      </w:r>
      <w:proofErr w:type="spellStart"/>
      <w:r w:rsidRPr="00F31CD4">
        <w:t>Grzemski</w:t>
      </w:r>
      <w:proofErr w:type="spellEnd"/>
      <w:r w:rsidRPr="00F31CD4">
        <w:t xml:space="preserve">, F.A., </w:t>
      </w:r>
      <w:proofErr w:type="spellStart"/>
      <w:r w:rsidRPr="00F31CD4">
        <w:t>Schmittgen</w:t>
      </w:r>
      <w:proofErr w:type="spellEnd"/>
      <w:r w:rsidRPr="00F31CD4">
        <w:t>, T.D., Zakrajsek, B.A. and Fariss, M.W.: Glutathione-dependent regulation of nitric oxide production in isolated rat hepatocyte suspensions. Antioxidants and Redox Signaling, 2: 767-777, 2000.</w:t>
      </w:r>
    </w:p>
    <w:p w14:paraId="2717C941" w14:textId="77777777" w:rsidR="00F31CD4" w:rsidRPr="00F31CD4" w:rsidRDefault="00F31CD4" w:rsidP="00F31CD4">
      <w:proofErr w:type="spellStart"/>
      <w:r w:rsidRPr="00F31CD4">
        <w:t>Tirmenstein</w:t>
      </w:r>
      <w:proofErr w:type="spellEnd"/>
      <w:r w:rsidRPr="00F31CD4">
        <w:t>, M.A., Nicholls-</w:t>
      </w:r>
      <w:proofErr w:type="spellStart"/>
      <w:r w:rsidRPr="00F31CD4">
        <w:t>Grzemski</w:t>
      </w:r>
      <w:proofErr w:type="spellEnd"/>
      <w:r w:rsidRPr="00F31CD4">
        <w:t xml:space="preserve">, F.A., Zhang, J.G. and Fariss, M.W.: Glutathione depletion and the production of reactive oxygen species in isolated hepatocyte suspensions. </w:t>
      </w:r>
      <w:proofErr w:type="spellStart"/>
      <w:r w:rsidRPr="00F31CD4">
        <w:t>Chemico</w:t>
      </w:r>
      <w:proofErr w:type="spellEnd"/>
      <w:r w:rsidRPr="00F31CD4">
        <w:t>-Biological Interactions, 127: 201-217, 2000.</w:t>
      </w:r>
    </w:p>
    <w:p w14:paraId="56908AFE" w14:textId="77777777" w:rsidR="00F31CD4" w:rsidRPr="00F31CD4" w:rsidRDefault="00F31CD4" w:rsidP="00F31CD4">
      <w:r w:rsidRPr="00F31CD4">
        <w:t xml:space="preserve">McIntyre, B.S., Briski, K.P., </w:t>
      </w:r>
      <w:proofErr w:type="spellStart"/>
      <w:r w:rsidRPr="00F31CD4">
        <w:t>Tirmenstein</w:t>
      </w:r>
      <w:proofErr w:type="spellEnd"/>
      <w:r w:rsidRPr="00F31CD4">
        <w:t xml:space="preserve">, M.A., Fariss, M.W., </w:t>
      </w:r>
      <w:proofErr w:type="spellStart"/>
      <w:r w:rsidRPr="00F31CD4">
        <w:t>Gapor</w:t>
      </w:r>
      <w:proofErr w:type="spellEnd"/>
      <w:r w:rsidRPr="00F31CD4">
        <w:t>, A. and Sylvester, P.W.: Antiproliferative and apoptotic effects of tocopherols and tocotrienols on normal mouse mammary epithelial cells. Lipids, 35: 171-180, 2000.</w:t>
      </w:r>
    </w:p>
    <w:p w14:paraId="02311DF3" w14:textId="77777777" w:rsidR="00F31CD4" w:rsidRPr="00F31CD4" w:rsidRDefault="00F31CD4" w:rsidP="00F31CD4">
      <w:proofErr w:type="spellStart"/>
      <w:r w:rsidRPr="00F31CD4">
        <w:t>Tirmenstein</w:t>
      </w:r>
      <w:proofErr w:type="spellEnd"/>
      <w:r w:rsidRPr="00F31CD4">
        <w:t>, M.A., Nicholls-</w:t>
      </w:r>
      <w:proofErr w:type="spellStart"/>
      <w:r w:rsidRPr="00F31CD4">
        <w:t>Grzemski</w:t>
      </w:r>
      <w:proofErr w:type="spellEnd"/>
      <w:r w:rsidRPr="00F31CD4">
        <w:t xml:space="preserve">, F.A., </w:t>
      </w:r>
      <w:proofErr w:type="spellStart"/>
      <w:r w:rsidRPr="00F31CD4">
        <w:t>Schmittgen</w:t>
      </w:r>
      <w:proofErr w:type="spellEnd"/>
      <w:r w:rsidRPr="00F31CD4">
        <w:t xml:space="preserve">, T.D., </w:t>
      </w:r>
      <w:proofErr w:type="spellStart"/>
      <w:r w:rsidRPr="00F31CD4">
        <w:t>Zakrazsek</w:t>
      </w:r>
      <w:proofErr w:type="spellEnd"/>
      <w:r w:rsidRPr="00F31CD4">
        <w:t xml:space="preserve">, B.A. and Fariss, M.W.: Characterization of nitric oxide production following isolation of rat hepatocytes., </w:t>
      </w:r>
      <w:proofErr w:type="spellStart"/>
      <w:r w:rsidRPr="00F31CD4">
        <w:t>Toxicol</w:t>
      </w:r>
      <w:proofErr w:type="spellEnd"/>
      <w:r w:rsidRPr="00F31CD4">
        <w:t>. Sci., 53: 56-62, 2000.</w:t>
      </w:r>
    </w:p>
    <w:p w14:paraId="3156A76E" w14:textId="77777777" w:rsidR="00F31CD4" w:rsidRPr="00F31CD4" w:rsidRDefault="00F31CD4" w:rsidP="00F31CD4">
      <w:r w:rsidRPr="00F31CD4">
        <w:t>Nicholls-</w:t>
      </w:r>
      <w:proofErr w:type="spellStart"/>
      <w:r w:rsidRPr="00F31CD4">
        <w:t>Grzemski</w:t>
      </w:r>
      <w:proofErr w:type="spellEnd"/>
      <w:r w:rsidRPr="00F31CD4">
        <w:t xml:space="preserve">, F.A., </w:t>
      </w:r>
      <w:proofErr w:type="spellStart"/>
      <w:r w:rsidRPr="00F31CD4">
        <w:t>Tirmenstein</w:t>
      </w:r>
      <w:proofErr w:type="spellEnd"/>
      <w:r w:rsidRPr="00F31CD4">
        <w:t xml:space="preserve">, M.A. and Fariss, M.W.: Time-dependent production of nitric oxide by rat hepatocyte suspensions., </w:t>
      </w:r>
      <w:proofErr w:type="spellStart"/>
      <w:r w:rsidRPr="00F31CD4">
        <w:t>Biochem</w:t>
      </w:r>
      <w:proofErr w:type="spellEnd"/>
      <w:r w:rsidRPr="00F31CD4">
        <w:t xml:space="preserve">. </w:t>
      </w:r>
      <w:proofErr w:type="spellStart"/>
      <w:r w:rsidRPr="00F31CD4">
        <w:t>Pharmacol</w:t>
      </w:r>
      <w:proofErr w:type="spellEnd"/>
      <w:r w:rsidRPr="00F31CD4">
        <w:t>., 57:1223-1226, 1999.</w:t>
      </w:r>
    </w:p>
    <w:p w14:paraId="6461EA9F" w14:textId="77777777" w:rsidR="00F31CD4" w:rsidRPr="00F31CD4" w:rsidRDefault="00F31CD4" w:rsidP="00F31CD4">
      <w:proofErr w:type="spellStart"/>
      <w:r w:rsidRPr="00F31CD4">
        <w:t>Tirmenstein</w:t>
      </w:r>
      <w:proofErr w:type="spellEnd"/>
      <w:r w:rsidRPr="00F31CD4">
        <w:t>, M.A., Ge, X., Elkins, C.R., and Fariss, M.W.: Administration of the tris salt of α-</w:t>
      </w:r>
      <w:proofErr w:type="spellStart"/>
      <w:r w:rsidRPr="00F31CD4">
        <w:t>tocopheryl</w:t>
      </w:r>
      <w:proofErr w:type="spellEnd"/>
      <w:r w:rsidRPr="00F31CD4">
        <w:t xml:space="preserve"> </w:t>
      </w:r>
      <w:proofErr w:type="spellStart"/>
      <w:r w:rsidRPr="00F31CD4">
        <w:t>hemisuccinate</w:t>
      </w:r>
      <w:proofErr w:type="spellEnd"/>
      <w:r w:rsidRPr="00F31CD4">
        <w:t xml:space="preserve"> inhibits CYP2E1 activity, enhances microsomal α-tocopherol </w:t>
      </w:r>
      <w:r w:rsidRPr="00F31CD4">
        <w:lastRenderedPageBreak/>
        <w:t>levels and protects against carbon tetrachloride-induced hepatotoxicity., Free Radic. Biol. Med., 26: 825-835, 1999.</w:t>
      </w:r>
    </w:p>
    <w:p w14:paraId="1B72C76E" w14:textId="77777777" w:rsidR="00F31CD4" w:rsidRPr="00F31CD4" w:rsidRDefault="00F31CD4" w:rsidP="00F31CD4">
      <w:proofErr w:type="spellStart"/>
      <w:r w:rsidRPr="00F31CD4">
        <w:t>Tirmenstein</w:t>
      </w:r>
      <w:proofErr w:type="spellEnd"/>
      <w:r w:rsidRPr="00F31CD4">
        <w:t xml:space="preserve">, M.A., Pierce, C.A., Leraas, T.L. and Fariss, M.W.: A fluorescence plate reader assay for monitoring the susceptibility of biological samples to lipid peroxidation., Anal. </w:t>
      </w:r>
      <w:proofErr w:type="spellStart"/>
      <w:r w:rsidRPr="00F31CD4">
        <w:t>Biochem</w:t>
      </w:r>
      <w:proofErr w:type="spellEnd"/>
      <w:r w:rsidRPr="00F31CD4">
        <w:t>., 265: 246-252, 1998.</w:t>
      </w:r>
    </w:p>
    <w:p w14:paraId="1D598F7E" w14:textId="77777777" w:rsidR="00F31CD4" w:rsidRPr="00F31CD4" w:rsidRDefault="00F31CD4" w:rsidP="00F31CD4">
      <w:proofErr w:type="spellStart"/>
      <w:r w:rsidRPr="00F31CD4">
        <w:t>Tirmenstein</w:t>
      </w:r>
      <w:proofErr w:type="spellEnd"/>
      <w:r w:rsidRPr="00F31CD4">
        <w:t>, M.A., Watson, B.W., Haar, N.C. and Fariss, M.W.: Sensitive method for measuring tissue α-tocopherol and α-</w:t>
      </w:r>
      <w:proofErr w:type="spellStart"/>
      <w:r w:rsidRPr="00F31CD4">
        <w:t>tocopheryloxybutyric</w:t>
      </w:r>
      <w:proofErr w:type="spellEnd"/>
      <w:r w:rsidRPr="00F31CD4">
        <w:t xml:space="preserve"> acid by high performance liquid chromatography with </w:t>
      </w:r>
      <w:proofErr w:type="spellStart"/>
      <w:r w:rsidRPr="00F31CD4">
        <w:t>fluorimetric</w:t>
      </w:r>
      <w:proofErr w:type="spellEnd"/>
      <w:r w:rsidRPr="00F31CD4">
        <w:t xml:space="preserve"> detection. J. </w:t>
      </w:r>
      <w:proofErr w:type="spellStart"/>
      <w:r w:rsidRPr="00F31CD4">
        <w:t>Chromat</w:t>
      </w:r>
      <w:proofErr w:type="spellEnd"/>
      <w:r w:rsidRPr="00F31CD4">
        <w:t>. Biomed. Appl. 707: 308-311, 1998.</w:t>
      </w:r>
    </w:p>
    <w:p w14:paraId="0FE2A806" w14:textId="77777777" w:rsidR="00F31CD4" w:rsidRPr="00F31CD4" w:rsidRDefault="00F31CD4" w:rsidP="00F31CD4">
      <w:proofErr w:type="spellStart"/>
      <w:r w:rsidRPr="00F31CD4">
        <w:t>Tirmenstein</w:t>
      </w:r>
      <w:proofErr w:type="spellEnd"/>
      <w:r w:rsidRPr="00F31CD4">
        <w:t xml:space="preserve">, M.A., Leraas, T.L. and Fariss, M.W.: α-Tocopherol </w:t>
      </w:r>
      <w:proofErr w:type="spellStart"/>
      <w:r w:rsidRPr="00F31CD4">
        <w:t>hemisuccinate</w:t>
      </w:r>
      <w:proofErr w:type="spellEnd"/>
      <w:r w:rsidRPr="00F31CD4">
        <w:t xml:space="preserve"> administration increases rat liver subcellular tocopherol levels and protects against carbon tetrachloride-induced hepatotoxicity. Toxicology Lett. 92: 67-77, 1997.</w:t>
      </w:r>
    </w:p>
    <w:p w14:paraId="05549A17" w14:textId="77777777" w:rsidR="00F31CD4" w:rsidRPr="00F31CD4" w:rsidRDefault="00F31CD4" w:rsidP="00F31CD4">
      <w:r w:rsidRPr="00F31CD4">
        <w:t>Djuric, Z., Heilbrun, L.K., Lababidi, S., Everett-Bauer, C.K., and Fariss, M.W.: Growth inhibition of MCF-7 and MCF-10A human breast cells by α-</w:t>
      </w:r>
      <w:proofErr w:type="spellStart"/>
      <w:r w:rsidRPr="00F31CD4">
        <w:t>tocopheryl</w:t>
      </w:r>
      <w:proofErr w:type="spellEnd"/>
      <w:r w:rsidRPr="00F31CD4">
        <w:t xml:space="preserve"> </w:t>
      </w:r>
      <w:proofErr w:type="spellStart"/>
      <w:r w:rsidRPr="00F31CD4">
        <w:t>hemisuccinate</w:t>
      </w:r>
      <w:proofErr w:type="spellEnd"/>
      <w:r w:rsidRPr="00F31CD4">
        <w:t xml:space="preserve"> and cholesteryl </w:t>
      </w:r>
      <w:proofErr w:type="spellStart"/>
      <w:r w:rsidRPr="00F31CD4">
        <w:t>hemisuccinate</w:t>
      </w:r>
      <w:proofErr w:type="spellEnd"/>
      <w:r w:rsidRPr="00F31CD4">
        <w:t xml:space="preserve"> and their ether analogs, Cancer Lett. 111: 133-139, 1997.</w:t>
      </w:r>
    </w:p>
    <w:p w14:paraId="19A828C5" w14:textId="77777777" w:rsidR="00F31CD4" w:rsidRPr="00F31CD4" w:rsidRDefault="00F31CD4" w:rsidP="00F31CD4">
      <w:r w:rsidRPr="00F31CD4">
        <w:t xml:space="preserve">Fariss, M.W., Bryson, K.F. and </w:t>
      </w:r>
      <w:proofErr w:type="spellStart"/>
      <w:r w:rsidRPr="00F31CD4">
        <w:t>Tirmenstein</w:t>
      </w:r>
      <w:proofErr w:type="spellEnd"/>
      <w:r w:rsidRPr="00F31CD4">
        <w:t xml:space="preserve">, M.A. Role of cellular thiol status in </w:t>
      </w:r>
      <w:proofErr w:type="spellStart"/>
      <w:r w:rsidRPr="00F31CD4">
        <w:t>tocopheryl</w:t>
      </w:r>
      <w:proofErr w:type="spellEnd"/>
      <w:r w:rsidRPr="00F31CD4">
        <w:t xml:space="preserve"> </w:t>
      </w:r>
      <w:proofErr w:type="spellStart"/>
      <w:r w:rsidRPr="00F31CD4">
        <w:t>hemisuccinate</w:t>
      </w:r>
      <w:proofErr w:type="spellEnd"/>
      <w:r w:rsidRPr="00F31CD4">
        <w:t xml:space="preserve"> </w:t>
      </w:r>
      <w:proofErr w:type="spellStart"/>
      <w:r w:rsidRPr="00F31CD4">
        <w:t>cytoprotection</w:t>
      </w:r>
      <w:proofErr w:type="spellEnd"/>
      <w:r w:rsidRPr="00F31CD4">
        <w:t xml:space="preserve"> against ethyl </w:t>
      </w:r>
      <w:proofErr w:type="spellStart"/>
      <w:r w:rsidRPr="00F31CD4">
        <w:t>methanesulfonate</w:t>
      </w:r>
      <w:proofErr w:type="spellEnd"/>
      <w:r w:rsidRPr="00F31CD4">
        <w:t>-induced toxicity</w:t>
      </w:r>
      <w:proofErr w:type="gramStart"/>
      <w:r w:rsidRPr="00F31CD4">
        <w:t>.,</w:t>
      </w:r>
      <w:proofErr w:type="spellStart"/>
      <w:r w:rsidRPr="00F31CD4">
        <w:t>Biochem</w:t>
      </w:r>
      <w:proofErr w:type="spellEnd"/>
      <w:proofErr w:type="gramEnd"/>
      <w:r w:rsidRPr="00F31CD4">
        <w:t xml:space="preserve">. </w:t>
      </w:r>
      <w:proofErr w:type="spellStart"/>
      <w:r w:rsidRPr="00F31CD4">
        <w:t>Pharmacol</w:t>
      </w:r>
      <w:proofErr w:type="spellEnd"/>
      <w:r w:rsidRPr="00F31CD4">
        <w:t>., 53: 651-661, 1997.</w:t>
      </w:r>
    </w:p>
    <w:p w14:paraId="6330BAD2" w14:textId="77777777" w:rsidR="00F31CD4" w:rsidRPr="00F31CD4" w:rsidRDefault="00F31CD4" w:rsidP="00F31CD4">
      <w:r w:rsidRPr="00F31CD4">
        <w:t xml:space="preserve">Fariss, M.W., Lippman, H.R., Mumaw, V.R. and Ray, S.D.: Cholesteryl </w:t>
      </w:r>
      <w:proofErr w:type="spellStart"/>
      <w:r w:rsidRPr="00F31CD4">
        <w:t>hemisuccinate</w:t>
      </w:r>
      <w:proofErr w:type="spellEnd"/>
      <w:r w:rsidRPr="00F31CD4">
        <w:t xml:space="preserve"> treatment protects rodents from the toxic effects of acetaminophen, </w:t>
      </w:r>
      <w:proofErr w:type="spellStart"/>
      <w:r w:rsidRPr="00F31CD4">
        <w:t>adriamycin</w:t>
      </w:r>
      <w:proofErr w:type="spellEnd"/>
      <w:r w:rsidRPr="00F31CD4">
        <w:t>, carbon tetrachloride, chloroform and galactosamine. Toxicology Lett., 90: 133-144, 1997.</w:t>
      </w:r>
    </w:p>
    <w:p w14:paraId="5F7BFF66" w14:textId="77777777" w:rsidR="00F31CD4" w:rsidRPr="00F31CD4" w:rsidRDefault="00F31CD4" w:rsidP="00F31CD4">
      <w:r w:rsidRPr="00F31CD4">
        <w:t xml:space="preserve">Ray, S.D., Mumaw, V.R., Ravindra, R.R. and Fariss, M.W.: Protection of acetaminophen-induced hepatocellular apoptosis and necrosis by cholesteryl </w:t>
      </w:r>
      <w:proofErr w:type="spellStart"/>
      <w:r w:rsidRPr="00F31CD4">
        <w:t>hemisuccinate</w:t>
      </w:r>
      <w:proofErr w:type="spellEnd"/>
      <w:r w:rsidRPr="00F31CD4">
        <w:t xml:space="preserve"> pretreatment, </w:t>
      </w:r>
      <w:proofErr w:type="spellStart"/>
      <w:r w:rsidRPr="00F31CD4">
        <w:t>Pharmacol</w:t>
      </w:r>
      <w:proofErr w:type="spellEnd"/>
      <w:r w:rsidRPr="00F31CD4">
        <w:t xml:space="preserve">. </w:t>
      </w:r>
      <w:proofErr w:type="spellStart"/>
      <w:r w:rsidRPr="00F31CD4">
        <w:t>Exper</w:t>
      </w:r>
      <w:proofErr w:type="spellEnd"/>
      <w:r w:rsidRPr="00F31CD4">
        <w:t>. Therap. 279: 1470-1483, 1996.</w:t>
      </w:r>
    </w:p>
    <w:p w14:paraId="3301E896" w14:textId="77777777" w:rsidR="00F31CD4" w:rsidRPr="00F31CD4" w:rsidRDefault="00F31CD4" w:rsidP="00F31CD4">
      <w:r w:rsidRPr="00F31CD4">
        <w:t xml:space="preserve">Fariss, M.W., Mumaw, V.R., and Walton, L.P.: </w:t>
      </w:r>
      <w:proofErr w:type="spellStart"/>
      <w:r w:rsidRPr="00F31CD4">
        <w:t>Tetrahydroaminacridine</w:t>
      </w:r>
      <w:proofErr w:type="spellEnd"/>
      <w:r w:rsidRPr="00F31CD4">
        <w:t>-induced apoptosis in rat hepatocytes. Toxicology In Vitro, 10: 383-393, 1996.</w:t>
      </w:r>
    </w:p>
    <w:p w14:paraId="6B4497FC" w14:textId="77777777" w:rsidR="00F31CD4" w:rsidRPr="00F31CD4" w:rsidRDefault="00F31CD4" w:rsidP="00F31CD4">
      <w:r w:rsidRPr="00F31CD4">
        <w:t>Fariss, M.W., Fortuna, M.B., Everett, C.K., Smith, J.D., Trent, D.F., and Djuric, Z.: The selective cytotoxic effect of vitamin E succinate and cholesterol succinate on murine leukemia cells result from the action of the intact molecules. Cancer Res., 54: 3346-3351, 1994.</w:t>
      </w:r>
    </w:p>
    <w:p w14:paraId="4187820D" w14:textId="77777777" w:rsidR="00F31CD4" w:rsidRPr="00F31CD4" w:rsidRDefault="00F31CD4" w:rsidP="00F31CD4">
      <w:r w:rsidRPr="00F31CD4">
        <w:t xml:space="preserve">Fariss, M.W., Johnsen, S.A., Walton, L.P., Mumaw, V.R., and Ray, S.D.: </w:t>
      </w:r>
      <w:proofErr w:type="spellStart"/>
      <w:r w:rsidRPr="00F31CD4">
        <w:t>Tetrahydroaminoacridine</w:t>
      </w:r>
      <w:proofErr w:type="spellEnd"/>
      <w:r w:rsidRPr="00F31CD4">
        <w:t>-induced ribosomal changes and inhibition of protein synthesis in rat hepatocyte suspensions. Hepatology, 20: 240-246, 1994.</w:t>
      </w:r>
    </w:p>
    <w:p w14:paraId="06950EF5" w14:textId="77777777" w:rsidR="00F31CD4" w:rsidRPr="00F31CD4" w:rsidRDefault="00F31CD4" w:rsidP="00F31CD4">
      <w:r w:rsidRPr="00F31CD4">
        <w:lastRenderedPageBreak/>
        <w:t xml:space="preserve">Ray, S.D., Mumaw, V.R. and Fariss, M.W.: Role of cellular energy status in </w:t>
      </w:r>
      <w:proofErr w:type="spellStart"/>
      <w:r w:rsidRPr="00F31CD4">
        <w:t>tocopheryl</w:t>
      </w:r>
      <w:proofErr w:type="spellEnd"/>
      <w:r w:rsidRPr="00F31CD4">
        <w:t xml:space="preserve"> </w:t>
      </w:r>
      <w:proofErr w:type="spellStart"/>
      <w:r w:rsidRPr="00F31CD4">
        <w:t>hemisuccinate</w:t>
      </w:r>
      <w:proofErr w:type="spellEnd"/>
      <w:r w:rsidRPr="00F31CD4">
        <w:t xml:space="preserve"> </w:t>
      </w:r>
      <w:proofErr w:type="spellStart"/>
      <w:r w:rsidRPr="00F31CD4">
        <w:t>cytoprotection</w:t>
      </w:r>
      <w:proofErr w:type="spellEnd"/>
      <w:r w:rsidRPr="00F31CD4">
        <w:t xml:space="preserve"> against ethyl </w:t>
      </w:r>
      <w:proofErr w:type="spellStart"/>
      <w:r w:rsidRPr="00F31CD4">
        <w:t>methanesulfonate</w:t>
      </w:r>
      <w:proofErr w:type="spellEnd"/>
      <w:r w:rsidRPr="00F31CD4">
        <w:t xml:space="preserve">-induced toxicity. Arch. </w:t>
      </w:r>
      <w:proofErr w:type="spellStart"/>
      <w:r w:rsidRPr="00F31CD4">
        <w:t>Biochem</w:t>
      </w:r>
      <w:proofErr w:type="spellEnd"/>
      <w:r w:rsidRPr="00F31CD4">
        <w:t xml:space="preserve">. </w:t>
      </w:r>
      <w:proofErr w:type="spellStart"/>
      <w:r w:rsidRPr="00F31CD4">
        <w:t>Biophys</w:t>
      </w:r>
      <w:proofErr w:type="spellEnd"/>
      <w:r w:rsidRPr="00F31CD4">
        <w:t>., 311: 180-190, 1994.</w:t>
      </w:r>
    </w:p>
    <w:p w14:paraId="1F6B8581" w14:textId="77777777" w:rsidR="00F31CD4" w:rsidRPr="00F31CD4" w:rsidRDefault="00F31CD4" w:rsidP="00F31CD4">
      <w:r w:rsidRPr="00F31CD4">
        <w:t xml:space="preserve">Chelliah, J., Smith, J.D. and Fariss, M.W.: Inhibition of cholinesterase activity by </w:t>
      </w:r>
      <w:proofErr w:type="spellStart"/>
      <w:r w:rsidRPr="00F31CD4">
        <w:t>tetrahydroaminoacridine</w:t>
      </w:r>
      <w:proofErr w:type="spellEnd"/>
      <w:r w:rsidRPr="00F31CD4">
        <w:t xml:space="preserve"> and the </w:t>
      </w:r>
      <w:proofErr w:type="spellStart"/>
      <w:r w:rsidRPr="00F31CD4">
        <w:t>hemisuccinate</w:t>
      </w:r>
      <w:proofErr w:type="spellEnd"/>
      <w:r w:rsidRPr="00F31CD4">
        <w:t xml:space="preserve"> esters of tocopherol and cholesterol. </w:t>
      </w:r>
      <w:proofErr w:type="spellStart"/>
      <w:r w:rsidRPr="00F31CD4">
        <w:t>Biochimica</w:t>
      </w:r>
      <w:proofErr w:type="spellEnd"/>
      <w:r w:rsidRPr="00F31CD4">
        <w:t xml:space="preserve"> et </w:t>
      </w:r>
      <w:proofErr w:type="spellStart"/>
      <w:r w:rsidRPr="00F31CD4">
        <w:t>Biophysica</w:t>
      </w:r>
      <w:proofErr w:type="spellEnd"/>
      <w:r w:rsidRPr="00F31CD4">
        <w:t xml:space="preserve"> Acta, 1206: 17-26, 1994.</w:t>
      </w:r>
    </w:p>
    <w:p w14:paraId="7AED57B0" w14:textId="77777777" w:rsidR="00F31CD4" w:rsidRPr="00F31CD4" w:rsidRDefault="00F31CD4" w:rsidP="00F31CD4">
      <w:r w:rsidRPr="00F31CD4">
        <w:t xml:space="preserve">Fariss, M.W., Bryson, K.F., Hylton, E.E., Lippman, H.R., Stubin, C.H. and Zhao, X.: Protection against carbon tetrachloride-induced hepatotoxicity with the </w:t>
      </w:r>
      <w:proofErr w:type="spellStart"/>
      <w:r w:rsidRPr="00F31CD4">
        <w:t>hemisuccinate</w:t>
      </w:r>
      <w:proofErr w:type="spellEnd"/>
      <w:r w:rsidRPr="00F31CD4">
        <w:t xml:space="preserve"> esters of tocopherol and cholesterol. Environmental Health Perspectives, 101: 528-536,1993.</w:t>
      </w:r>
    </w:p>
    <w:p w14:paraId="7E49F31E" w14:textId="77777777" w:rsidR="00F31CD4" w:rsidRPr="00F31CD4" w:rsidRDefault="00F31CD4" w:rsidP="00F31CD4">
      <w:r w:rsidRPr="00F31CD4">
        <w:t>Fariss, M.W.: Cadmium toxicity: Unique cytoprotective properties of vitamin E succinate. Toxicology, 69: 63-77, 1991.</w:t>
      </w:r>
    </w:p>
    <w:p w14:paraId="7600D396" w14:textId="77777777" w:rsidR="00F31CD4" w:rsidRPr="00F31CD4" w:rsidRDefault="00F31CD4" w:rsidP="00F31CD4">
      <w:r w:rsidRPr="00F31CD4">
        <w:t>Fariss, M.W.: Oxygen toxicity: Unique cytoprotective properties of vitamin E succinate. Free Radic. Biol. Med., 9: 333-343, 1990.</w:t>
      </w:r>
    </w:p>
    <w:p w14:paraId="18C20DEB" w14:textId="77777777" w:rsidR="00F31CD4" w:rsidRPr="00F31CD4" w:rsidRDefault="00F31CD4" w:rsidP="00F31CD4">
      <w:r w:rsidRPr="00F31CD4">
        <w:t xml:space="preserve">Fariss, M.W., Merson, M.H. and O’Hara, T.M.: Alpha </w:t>
      </w:r>
      <w:proofErr w:type="spellStart"/>
      <w:r w:rsidRPr="00F31CD4">
        <w:t>tocopheryl</w:t>
      </w:r>
      <w:proofErr w:type="spellEnd"/>
      <w:r w:rsidRPr="00F31CD4">
        <w:t xml:space="preserve"> succinate protects hepatocytes from chemical-induced toxicity under physiological calcium conditions. Toxicology Letters, 47: 61-75,1989.</w:t>
      </w:r>
    </w:p>
    <w:p w14:paraId="679C9D8D" w14:textId="77777777" w:rsidR="00F31CD4" w:rsidRPr="00F31CD4" w:rsidRDefault="00F31CD4" w:rsidP="00F31CD4">
      <w:r w:rsidRPr="00F31CD4">
        <w:t xml:space="preserve">Pascoe, G.A., Fariss, M.W., Olafsdottir, K. and Reed, D.J.: A role of vitamin E in protection against cytotoxicity: Maintenance of intracellular glutathione precursors and biosynthesis. Eur. J. </w:t>
      </w:r>
      <w:proofErr w:type="spellStart"/>
      <w:r w:rsidRPr="00F31CD4">
        <w:t>Biochem</w:t>
      </w:r>
      <w:proofErr w:type="spellEnd"/>
      <w:r w:rsidRPr="00F31CD4">
        <w:t>., 166: 241-247, 1987.</w:t>
      </w:r>
    </w:p>
    <w:p w14:paraId="7E55185D" w14:textId="77777777" w:rsidR="00F31CD4" w:rsidRPr="00F31CD4" w:rsidRDefault="00F31CD4" w:rsidP="00F31CD4">
      <w:r w:rsidRPr="00F31CD4">
        <w:t xml:space="preserve">Reed, D.J., Fariss, M.W. and Pascoe, G.A.: Mechanisms of chemical toxicity and cellular protective systems. Fund. Appl. </w:t>
      </w:r>
      <w:proofErr w:type="spellStart"/>
      <w:r w:rsidRPr="00F31CD4">
        <w:t>Toxicol</w:t>
      </w:r>
      <w:proofErr w:type="spellEnd"/>
      <w:r w:rsidRPr="00F31CD4">
        <w:t>., 6: 591-597, 1986.</w:t>
      </w:r>
    </w:p>
    <w:p w14:paraId="2194A870" w14:textId="77777777" w:rsidR="00F31CD4" w:rsidRPr="00F31CD4" w:rsidRDefault="00F31CD4" w:rsidP="00F31CD4">
      <w:r w:rsidRPr="00F31CD4">
        <w:t xml:space="preserve">Fariss, M.W. and Reed, D.J.: Mechanism of chemical-induced toxicity II. Role of extracellular calcium, </w:t>
      </w:r>
      <w:proofErr w:type="spellStart"/>
      <w:r w:rsidRPr="00F31CD4">
        <w:t>Toxicol</w:t>
      </w:r>
      <w:proofErr w:type="spellEnd"/>
      <w:r w:rsidRPr="00F31CD4">
        <w:t xml:space="preserve">. Appl. </w:t>
      </w:r>
      <w:proofErr w:type="spellStart"/>
      <w:r w:rsidRPr="00F31CD4">
        <w:t>Pharmacol</w:t>
      </w:r>
      <w:proofErr w:type="spellEnd"/>
      <w:r w:rsidRPr="00F31CD4">
        <w:t>., 79: 296-306, 1985.</w:t>
      </w:r>
    </w:p>
    <w:p w14:paraId="5F0EA5E1" w14:textId="77777777" w:rsidR="00F31CD4" w:rsidRPr="00F31CD4" w:rsidRDefault="00F31CD4" w:rsidP="00F31CD4">
      <w:r w:rsidRPr="00F31CD4">
        <w:t xml:space="preserve">Fariss, M.W., Brown, M.K., Schmitz, J.A. and Reed, D.J., Mechanism of chemical-induced toxicity I. Use of a rapid centrifugation technique for the separation of viable and non-viable hepatocytes. </w:t>
      </w:r>
      <w:proofErr w:type="spellStart"/>
      <w:r w:rsidRPr="00F31CD4">
        <w:t>Toxicol</w:t>
      </w:r>
      <w:proofErr w:type="spellEnd"/>
      <w:r w:rsidRPr="00F31CD4">
        <w:t xml:space="preserve">. Appl. </w:t>
      </w:r>
      <w:proofErr w:type="spellStart"/>
      <w:r w:rsidRPr="00F31CD4">
        <w:t>Pharmacol</w:t>
      </w:r>
      <w:proofErr w:type="spellEnd"/>
      <w:r w:rsidRPr="00F31CD4">
        <w:t>., 79: 283-295, 1985.</w:t>
      </w:r>
    </w:p>
    <w:p w14:paraId="4FFE96BB" w14:textId="77777777" w:rsidR="00F31CD4" w:rsidRPr="00F31CD4" w:rsidRDefault="00F31CD4" w:rsidP="00F31CD4">
      <w:r w:rsidRPr="00F31CD4">
        <w:t>Fariss, M.W., Pascoe, G.A. and Reed, D.J.: Vitamin E reversal of the effect of extracellular calcium on chemically induced toxicity in hepatocytes. Science, 227: 751-754, 1985.</w:t>
      </w:r>
    </w:p>
    <w:p w14:paraId="74E976A5" w14:textId="77777777" w:rsidR="00F31CD4" w:rsidRPr="00F31CD4" w:rsidRDefault="00F31CD4" w:rsidP="00F31CD4">
      <w:r w:rsidRPr="00F31CD4">
        <w:t>Reed, D.J. and Fariss, M.W.: Glutathione depletion and susceptibility. Pharmacological Rev. 36: 25S-34S, 1984.</w:t>
      </w:r>
    </w:p>
    <w:p w14:paraId="3B799BAA" w14:textId="77777777" w:rsidR="00F31CD4" w:rsidRPr="00F31CD4" w:rsidRDefault="00F31CD4" w:rsidP="00F31CD4">
      <w:r w:rsidRPr="00F31CD4">
        <w:lastRenderedPageBreak/>
        <w:t xml:space="preserve">Fariss, M.W., Olafsdottir, K. and Reed, D.J.: Extracellular calcium protects isolated rat hepatocytes from injury. </w:t>
      </w:r>
      <w:proofErr w:type="spellStart"/>
      <w:r w:rsidRPr="00F31CD4">
        <w:t>Biochem</w:t>
      </w:r>
      <w:proofErr w:type="spellEnd"/>
      <w:r w:rsidRPr="00F31CD4">
        <w:t xml:space="preserve">. </w:t>
      </w:r>
      <w:proofErr w:type="spellStart"/>
      <w:r w:rsidRPr="00F31CD4">
        <w:t>Biophys</w:t>
      </w:r>
      <w:proofErr w:type="spellEnd"/>
      <w:r w:rsidRPr="00F31CD4">
        <w:t>. Res. Comm., 121: 102-110, 1984.</w:t>
      </w:r>
    </w:p>
    <w:p w14:paraId="4355AF2F" w14:textId="77777777" w:rsidR="00F31CD4" w:rsidRPr="00F31CD4" w:rsidRDefault="00F31CD4" w:rsidP="00F31CD4">
      <w:r w:rsidRPr="00F31CD4">
        <w:t xml:space="preserve">Fariss, M.W., Smith, J.D., Blanke, R.V. and </w:t>
      </w:r>
      <w:proofErr w:type="spellStart"/>
      <w:r w:rsidRPr="00F31CD4">
        <w:t>Guzelian</w:t>
      </w:r>
      <w:proofErr w:type="spellEnd"/>
      <w:r w:rsidRPr="00F31CD4">
        <w:t>, P.S.: Convenient preparation of chlordecone alcohol (Kepone Alcohol) and its deuterated, tritiated and dechlorinated derivatives. J. Agric. Food Chem., 30: 185-187, 1982.</w:t>
      </w:r>
    </w:p>
    <w:p w14:paraId="492E8387" w14:textId="77777777" w:rsidR="00F31CD4" w:rsidRPr="00F31CD4" w:rsidRDefault="00F31CD4" w:rsidP="00F31CD4">
      <w:r w:rsidRPr="00F31CD4">
        <w:t xml:space="preserve">Fariss, M.W., Blanke, R.V., Saady, J.J. and </w:t>
      </w:r>
      <w:proofErr w:type="spellStart"/>
      <w:r w:rsidRPr="00F31CD4">
        <w:t>Guzelian</w:t>
      </w:r>
      <w:proofErr w:type="spellEnd"/>
      <w:r w:rsidRPr="00F31CD4">
        <w:t xml:space="preserve">, P.S.: Demonstration of major metabolic pathways for chlordecone (Kepone) in humans. Drug </w:t>
      </w:r>
      <w:proofErr w:type="spellStart"/>
      <w:r w:rsidRPr="00F31CD4">
        <w:t>Metab</w:t>
      </w:r>
      <w:proofErr w:type="spellEnd"/>
      <w:r w:rsidRPr="00F31CD4">
        <w:t xml:space="preserve">. </w:t>
      </w:r>
      <w:proofErr w:type="spellStart"/>
      <w:r w:rsidRPr="00F31CD4">
        <w:t>Dispos</w:t>
      </w:r>
      <w:proofErr w:type="spellEnd"/>
      <w:r w:rsidRPr="00F31CD4">
        <w:t>., 8: 434-438, 1980.</w:t>
      </w:r>
    </w:p>
    <w:p w14:paraId="1878A9A3" w14:textId="77777777" w:rsidR="00F31CD4" w:rsidRPr="00F31CD4" w:rsidRDefault="00F31CD4" w:rsidP="00F31CD4">
      <w:r w:rsidRPr="00F31CD4">
        <w:t xml:space="preserve">Blanke, R.V., Fariss, M.W., </w:t>
      </w:r>
      <w:proofErr w:type="spellStart"/>
      <w:r w:rsidRPr="00F31CD4">
        <w:t>Guzelian</w:t>
      </w:r>
      <w:proofErr w:type="spellEnd"/>
      <w:r w:rsidRPr="00F31CD4">
        <w:t xml:space="preserve">, P.S., Paterson, A.R. and Smith, D.E.: Identification of a reduced form of chlordecone (Kepone) in human stool. Bull. Environ. </w:t>
      </w:r>
      <w:proofErr w:type="spellStart"/>
      <w:r w:rsidRPr="00F31CD4">
        <w:t>Contam</w:t>
      </w:r>
      <w:proofErr w:type="spellEnd"/>
      <w:r w:rsidRPr="00F31CD4">
        <w:t xml:space="preserve">. </w:t>
      </w:r>
      <w:proofErr w:type="spellStart"/>
      <w:r w:rsidRPr="00F31CD4">
        <w:t>Toxicol</w:t>
      </w:r>
      <w:proofErr w:type="spellEnd"/>
      <w:r w:rsidRPr="00F31CD4">
        <w:t>., 20: 782-785, 1978.</w:t>
      </w:r>
    </w:p>
    <w:p w14:paraId="681092A7" w14:textId="77777777" w:rsidR="00F31CD4" w:rsidRPr="00F31CD4" w:rsidRDefault="00F31CD4" w:rsidP="00F31CD4">
      <w:r w:rsidRPr="00F31CD4">
        <w:t xml:space="preserve">Cohn, W.J., Boylan, J.J., Blanke, R.V., Fariss, M.W., Howell, J.R. and </w:t>
      </w:r>
      <w:proofErr w:type="spellStart"/>
      <w:r w:rsidRPr="00F31CD4">
        <w:t>Guzelian</w:t>
      </w:r>
      <w:proofErr w:type="spellEnd"/>
      <w:r w:rsidRPr="00F31CD4">
        <w:t xml:space="preserve"> P.S.: Treatment of chlordecone (Kepone) toxicity with cholestyramine New Eng. J. Med., 298: 243-248, 1978.</w:t>
      </w:r>
    </w:p>
    <w:p w14:paraId="5ED6F299" w14:textId="77777777" w:rsidR="00F31CD4" w:rsidRPr="00F31CD4" w:rsidRDefault="00F31CD4" w:rsidP="00F31CD4">
      <w:r w:rsidRPr="00F31CD4">
        <w:t xml:space="preserve">Blanke, R.V., Fariss, M.W., Griffith, F.D. and </w:t>
      </w:r>
      <w:proofErr w:type="spellStart"/>
      <w:r w:rsidRPr="00F31CD4">
        <w:t>Guzelian</w:t>
      </w:r>
      <w:proofErr w:type="spellEnd"/>
      <w:r w:rsidRPr="00F31CD4">
        <w:t xml:space="preserve">, P.S.: Analysis of chlordecone (Kepone) in biological specimens. J. </w:t>
      </w:r>
      <w:proofErr w:type="spellStart"/>
      <w:r w:rsidRPr="00F31CD4">
        <w:t>Analyt</w:t>
      </w:r>
      <w:proofErr w:type="spellEnd"/>
      <w:r w:rsidRPr="00F31CD4">
        <w:t xml:space="preserve">. </w:t>
      </w:r>
      <w:proofErr w:type="spellStart"/>
      <w:r w:rsidRPr="00F31CD4">
        <w:t>Toxicol</w:t>
      </w:r>
      <w:proofErr w:type="spellEnd"/>
      <w:r w:rsidRPr="00F31CD4">
        <w:t>., 1: 57-62, 1977.</w:t>
      </w:r>
    </w:p>
    <w:p w14:paraId="7725C0EE" w14:textId="77777777" w:rsidR="00F31CD4" w:rsidRPr="00F31CD4" w:rsidRDefault="00F31CD4" w:rsidP="00F31CD4">
      <w:pPr>
        <w:rPr>
          <w:b/>
          <w:bCs/>
        </w:rPr>
      </w:pPr>
      <w:r w:rsidRPr="00F31CD4">
        <w:rPr>
          <w:b/>
          <w:bCs/>
        </w:rPr>
        <w:t>Abstracts</w:t>
      </w:r>
    </w:p>
    <w:p w14:paraId="7E675322" w14:textId="77777777" w:rsidR="00F31CD4" w:rsidRPr="00F31CD4" w:rsidRDefault="00F31CD4" w:rsidP="00F31CD4">
      <w:proofErr w:type="spellStart"/>
      <w:r w:rsidRPr="00F31CD4">
        <w:t>Sukka</w:t>
      </w:r>
      <w:proofErr w:type="spellEnd"/>
      <w:r w:rsidRPr="00F31CD4">
        <w:t xml:space="preserve"> Ganesh, B. and Fariss, M.W.: Genotoxic assessment of reference tobacco cigarette smoke condensate using human lung epithelial A549 cells in an OECD protocol for the in vitro micronucleus assay. Society of Toxicology annual meeting, Baltimore, MD, March 2019 (late breaking abstract accepted).</w:t>
      </w:r>
    </w:p>
    <w:p w14:paraId="5CED361D" w14:textId="77777777" w:rsidR="00F31CD4" w:rsidRPr="00F31CD4" w:rsidRDefault="00F31CD4" w:rsidP="00F31CD4">
      <w:r w:rsidRPr="00F31CD4">
        <w:t xml:space="preserve">Bharti, S.K., Kallam, B. and Fariss, M.W.: Effect of % S9 fraction on bacterial background lawn assessment in </w:t>
      </w:r>
      <w:proofErr w:type="gramStart"/>
      <w:r w:rsidRPr="00F31CD4">
        <w:t>Ames</w:t>
      </w:r>
      <w:proofErr w:type="gramEnd"/>
      <w:r w:rsidRPr="00F31CD4">
        <w:t xml:space="preserve"> assay using 35 mm plate spread technique. Society of Toxicology annual meeting, Baltimore, MD, March 2019 (accepted).</w:t>
      </w:r>
    </w:p>
    <w:p w14:paraId="1341CCA1" w14:textId="77777777" w:rsidR="00F31CD4" w:rsidRPr="00F31CD4" w:rsidRDefault="00F31CD4" w:rsidP="00F31CD4">
      <w:r w:rsidRPr="00F31CD4">
        <w:t xml:space="preserve">Bharti, S.K., Fariss, M.W. and Desai, P.: </w:t>
      </w:r>
      <w:proofErr w:type="gramStart"/>
      <w:r w:rsidRPr="00F31CD4">
        <w:t>Ames</w:t>
      </w:r>
      <w:proofErr w:type="gramEnd"/>
      <w:r w:rsidRPr="00F31CD4">
        <w:t xml:space="preserve"> assay cytotoxic assessment using bacterial lawn integrity with 35 mm plate spread technique. </w:t>
      </w:r>
      <w:proofErr w:type="spellStart"/>
      <w:r w:rsidRPr="00F31CD4">
        <w:t>Coresta</w:t>
      </w:r>
      <w:proofErr w:type="spellEnd"/>
      <w:r w:rsidRPr="00F31CD4">
        <w:t xml:space="preserve"> Congress, Kunming, China, October 22-26, 2018.</w:t>
      </w:r>
    </w:p>
    <w:p w14:paraId="5E540B03" w14:textId="77777777" w:rsidR="00F31CD4" w:rsidRPr="00F31CD4" w:rsidRDefault="00F31CD4" w:rsidP="00F31CD4">
      <w:r w:rsidRPr="00F31CD4">
        <w:t xml:space="preserve">Fariss, M., Guo, Y., </w:t>
      </w:r>
      <w:proofErr w:type="spellStart"/>
      <w:r w:rsidRPr="00F31CD4">
        <w:t>Scian</w:t>
      </w:r>
      <w:proofErr w:type="spellEnd"/>
      <w:r w:rsidRPr="00F31CD4">
        <w:t>, M., and Edmiston, J.: Use of lung gene expression profiles to determine exposure to oxidative stress-related constituents during cigarette smoke exposure in rodents. Toxicology Letters 221S:S69, 2013.</w:t>
      </w:r>
    </w:p>
    <w:p w14:paraId="593759B7" w14:textId="77777777" w:rsidR="00F31CD4" w:rsidRPr="00F31CD4" w:rsidRDefault="00F31CD4" w:rsidP="00F31CD4">
      <w:r w:rsidRPr="00F31CD4">
        <w:t>Fariss, M.W.: Cytotoxic insoluble nanosized particles in reference cigarette smoke condensate. Toxicological Sciences (The Toxicologist supplement), 126: 586, 2012.</w:t>
      </w:r>
    </w:p>
    <w:p w14:paraId="3B79A356" w14:textId="77777777" w:rsidR="00F31CD4" w:rsidRPr="00F31CD4" w:rsidRDefault="00F31CD4" w:rsidP="00F31CD4">
      <w:r w:rsidRPr="00F31CD4">
        <w:lastRenderedPageBreak/>
        <w:t xml:space="preserve">Flora, J., Edmiston, J., Farthing, D., Liu, J., Joyce, A.R., </w:t>
      </w:r>
      <w:proofErr w:type="spellStart"/>
      <w:r w:rsidRPr="00F31CD4">
        <w:t>Patskan</w:t>
      </w:r>
      <w:proofErr w:type="spellEnd"/>
      <w:r w:rsidRPr="00F31CD4">
        <w:t>, G., and Fariss, M.W.: Clinical method to assess site of use exposure to smokeless tobacco constituents. Toxicological Sciences (The Toxicologist supplement), 114: 394, 2010.</w:t>
      </w:r>
    </w:p>
    <w:p w14:paraId="447BFCA0" w14:textId="77777777" w:rsidR="00F31CD4" w:rsidRPr="00F31CD4" w:rsidRDefault="00F31CD4" w:rsidP="00F31CD4">
      <w:r w:rsidRPr="00F31CD4">
        <w:t>Edmiston, J.S., Guo, Y., and Fariss, M.W.: Reference smokeless tobacco extract induced inflammatory gene expression in vitro. Toxicological Sciences (The Toxicologist supplement), 114: 156, 2010.</w:t>
      </w:r>
    </w:p>
    <w:p w14:paraId="63974C8E" w14:textId="77777777" w:rsidR="00F31CD4" w:rsidRPr="00F31CD4" w:rsidRDefault="00F31CD4" w:rsidP="00F31CD4">
      <w:r w:rsidRPr="00F31CD4">
        <w:t xml:space="preserve">Fariss, M.W., Mitchell, C., Joyce, A.R., and Farthing, D.: Role of extracellular free iron and MAPK signaling in smokeless tobacco-induced cell death in human oral </w:t>
      </w:r>
      <w:proofErr w:type="spellStart"/>
      <w:r w:rsidRPr="00F31CD4">
        <w:t>keritinocyte</w:t>
      </w:r>
      <w:proofErr w:type="spellEnd"/>
      <w:r w:rsidRPr="00F31CD4">
        <w:t xml:space="preserve"> cultures. Toxicological Sciences (The Toxicologist supplement), 114: 260, 2010.</w:t>
      </w:r>
    </w:p>
    <w:p w14:paraId="3E60D9E6" w14:textId="77777777" w:rsidR="00F31CD4" w:rsidRPr="00F31CD4" w:rsidRDefault="00F31CD4" w:rsidP="00F31CD4">
      <w:r w:rsidRPr="00F31CD4">
        <w:t xml:space="preserve">Langston, B., Edmiston, J., </w:t>
      </w:r>
      <w:proofErr w:type="spellStart"/>
      <w:r w:rsidRPr="00F31CD4">
        <w:t>Scian</w:t>
      </w:r>
      <w:proofErr w:type="spellEnd"/>
      <w:r w:rsidRPr="00F31CD4">
        <w:t>, M., Lombard, C., Roberts, O., Baliga, V., Fisher, M., Fariss, M., and Flora, J.: Cytotoxic responses to reference moist smokeless tobacco extracts in a 3-dimensional oral cell culture system (</w:t>
      </w:r>
      <w:proofErr w:type="spellStart"/>
      <w:r w:rsidRPr="00F31CD4">
        <w:t>EpiOral</w:t>
      </w:r>
      <w:proofErr w:type="spellEnd"/>
      <w:r w:rsidRPr="00F31CD4">
        <w:t>). Toxicological Sciences (The Toxicologist supplement), 114: 160, 2010.</w:t>
      </w:r>
    </w:p>
    <w:p w14:paraId="24941F21" w14:textId="77777777" w:rsidR="00F31CD4" w:rsidRPr="00F31CD4" w:rsidRDefault="00F31CD4" w:rsidP="00F31CD4">
      <w:r w:rsidRPr="00F31CD4">
        <w:t xml:space="preserve">Edmiston, J., Farthing, D., </w:t>
      </w:r>
      <w:proofErr w:type="spellStart"/>
      <w:r w:rsidRPr="00F31CD4">
        <w:t>McKallip</w:t>
      </w:r>
      <w:proofErr w:type="spellEnd"/>
      <w:r w:rsidRPr="00F31CD4">
        <w:t>, R., Lombard, C., Tucker, C., and Fariss, M.: Osmotically active constituents in moist smokeless tobacco extracts. American College of Toxicology 2009 Meeting, Palm Springs, CA.</w:t>
      </w:r>
    </w:p>
    <w:p w14:paraId="617AEEE8" w14:textId="77777777" w:rsidR="00F31CD4" w:rsidRPr="00F31CD4" w:rsidRDefault="00F31CD4" w:rsidP="00F31CD4">
      <w:r w:rsidRPr="00F31CD4">
        <w:t xml:space="preserve">Mitchell, C., Piper, J., Joyce, A., Fariss, M., and </w:t>
      </w:r>
      <w:proofErr w:type="spellStart"/>
      <w:r w:rsidRPr="00F31CD4">
        <w:t>McKallip</w:t>
      </w:r>
      <w:proofErr w:type="spellEnd"/>
      <w:r w:rsidRPr="00F31CD4">
        <w:t>, R.: Moist smokeless tobacco-induced oxidative stress in human oral keratinocytes leads to cell death via JNK and p38 MAPK signaling. Experimental Biology 2009 Meeting, New Orleans.</w:t>
      </w:r>
    </w:p>
    <w:p w14:paraId="442C23C8" w14:textId="77777777" w:rsidR="00F31CD4" w:rsidRPr="00F31CD4" w:rsidRDefault="00F31CD4" w:rsidP="00F31CD4">
      <w:r w:rsidRPr="00F31CD4">
        <w:t>Fariss, M.W., Fu, Y-M., Meadows, G.G., and Zhang, J-G.: Rapid enrichment of cellular antioxidant capacity by vitamin E succinate protects hepatocytes against acrolein-induced toxicity. Experimental Biology 2006 Meeting, San Francisco, CA.</w:t>
      </w:r>
    </w:p>
    <w:p w14:paraId="6C657FE7" w14:textId="77777777" w:rsidR="00F31CD4" w:rsidRPr="00F31CD4" w:rsidRDefault="00F31CD4" w:rsidP="00F31CD4">
      <w:r w:rsidRPr="00F31CD4">
        <w:t>Fariss, M.W.: Protective role of mitochondrial vitamin E in toxic oxidative stress. Toxicological Sciences, (The Toxicologist supplement), 90: 151, 2006.</w:t>
      </w:r>
    </w:p>
    <w:p w14:paraId="0CE8AF5E" w14:textId="77777777" w:rsidR="00F31CD4" w:rsidRPr="00F31CD4" w:rsidRDefault="00F31CD4" w:rsidP="00F31CD4">
      <w:r w:rsidRPr="00F31CD4">
        <w:t>Fariss, M.W., Patel, M., Van Houten, B., and Orrenius, S.: Role of mitochondria in toxic oxidative stress. Toxicological Sciences, (The Toxicologist supplement), 90: 151, 2006.</w:t>
      </w:r>
    </w:p>
    <w:p w14:paraId="559C52BC" w14:textId="77777777" w:rsidR="00F31CD4" w:rsidRPr="00F31CD4" w:rsidRDefault="00F31CD4" w:rsidP="00F31CD4">
      <w:r w:rsidRPr="00F31CD4">
        <w:t>Rhim, T-J., Zhang, J-G., Sivaraman, S.K., and Fariss, M.W.: Dietary vitamin E supplementation enriches hepatic mitochondria with protective levels of alpha tocopherol. Toxicological Sciences, (The Toxicologist supplement), 90: 436, 2006.</w:t>
      </w:r>
    </w:p>
    <w:p w14:paraId="691EC8DE" w14:textId="77777777" w:rsidR="00F31CD4" w:rsidRPr="00F31CD4" w:rsidRDefault="00F31CD4" w:rsidP="00F31CD4">
      <w:r w:rsidRPr="00F31CD4">
        <w:t>Fariss, M.W.: Protective role of mitochondrial vitamin E in toxic oxidative stress. 3rd joint meeting of the Society of Free Radical Research Australasia and the Society of Free Radical Research Japan, Griffith University Gold Coast Campus, Australia, 2005.</w:t>
      </w:r>
    </w:p>
    <w:p w14:paraId="5D0CCCEE" w14:textId="77777777" w:rsidR="00F31CD4" w:rsidRPr="00F31CD4" w:rsidRDefault="00F31CD4" w:rsidP="00F31CD4">
      <w:r w:rsidRPr="00F31CD4">
        <w:lastRenderedPageBreak/>
        <w:t>Fariss, M.W.: Protective role of mitochondrial vitamin E in toxic oxidative stress. Experimental Biology 2005 Meeting, San Diego, CA.</w:t>
      </w:r>
    </w:p>
    <w:p w14:paraId="4F1EAFF6" w14:textId="77777777" w:rsidR="00F31CD4" w:rsidRPr="00F31CD4" w:rsidRDefault="00F31CD4" w:rsidP="00F31CD4">
      <w:r w:rsidRPr="00F31CD4">
        <w:t xml:space="preserve">Berthiaume, J.M., Oliveira P., Fariss, M.W., and Wallace, K.B.: Failure of dietary vitamin E to prevent doxorubicin-induced cardiac </w:t>
      </w:r>
      <w:proofErr w:type="spellStart"/>
      <w:r w:rsidRPr="00F31CD4">
        <w:t>mitochondrionopathy</w:t>
      </w:r>
      <w:proofErr w:type="spellEnd"/>
      <w:r w:rsidRPr="00F31CD4">
        <w:t xml:space="preserve"> in vivo. Toxicological Sciences, p. 43, SOT 2005 Annual Meeting.</w:t>
      </w:r>
    </w:p>
    <w:p w14:paraId="6751409D" w14:textId="77777777" w:rsidR="00F31CD4" w:rsidRPr="00F31CD4" w:rsidRDefault="00F31CD4" w:rsidP="00F31CD4">
      <w:r w:rsidRPr="00F31CD4">
        <w:t xml:space="preserve">Berthiaume, J.M., Oliveira P., Fariss, M.W., and Wallace, K.B.: Failure of vitamin E treatment to prevent doxorubicin-induced cardiac </w:t>
      </w:r>
      <w:proofErr w:type="spellStart"/>
      <w:r w:rsidRPr="00F31CD4">
        <w:t>mitochondrionopathy</w:t>
      </w:r>
      <w:proofErr w:type="spellEnd"/>
      <w:r w:rsidRPr="00F31CD4">
        <w:t xml:space="preserve"> in vivo. United Mitochondrial Disease Foundation and Mitochondrial Research Society Meeting, October 2004.</w:t>
      </w:r>
    </w:p>
    <w:p w14:paraId="3328B57B" w14:textId="77777777" w:rsidR="00F31CD4" w:rsidRPr="00F31CD4" w:rsidRDefault="00F31CD4" w:rsidP="00F31CD4">
      <w:r w:rsidRPr="00F31CD4">
        <w:t>Woody, R., Fukada, C., Roupe, K.A., Fariss, M.W., Clifton, G.D., and Davies, N.M.: Alpha-Tocopherol Succinate Analysis: Content Uniformity, Pharmacokinetics and Tissue Distribution and Anti-Cancer Activity. Canadian Society of Pharmaceutical Sciences Annual Meeting, June 2004.</w:t>
      </w:r>
    </w:p>
    <w:p w14:paraId="3BC6FF7C" w14:textId="77777777" w:rsidR="00F31CD4" w:rsidRPr="00F31CD4" w:rsidRDefault="00F31CD4" w:rsidP="00F31CD4">
      <w:r w:rsidRPr="00F31CD4">
        <w:t xml:space="preserve">Wan, C., </w:t>
      </w:r>
      <w:proofErr w:type="spellStart"/>
      <w:r w:rsidRPr="00F31CD4">
        <w:t>Shafizadeh</w:t>
      </w:r>
      <w:proofErr w:type="spellEnd"/>
      <w:r w:rsidRPr="00F31CD4">
        <w:t xml:space="preserve">, S.F., Fiorini, R., Periyasamy, B., Birsner, J., Haines, J., Fariss, M.W., and Chavin, K.D.: Vitamin E provides protection in a lethal murine model of liver ischemia-reperfusion. American Transplant Congress, </w:t>
      </w:r>
      <w:proofErr w:type="gramStart"/>
      <w:r w:rsidRPr="00F31CD4">
        <w:t>May,</w:t>
      </w:r>
      <w:proofErr w:type="gramEnd"/>
      <w:r w:rsidRPr="00F31CD4">
        <w:t xml:space="preserve"> 2003.</w:t>
      </w:r>
    </w:p>
    <w:p w14:paraId="5C43FCAE" w14:textId="77777777" w:rsidR="00F31CD4" w:rsidRPr="00F31CD4" w:rsidRDefault="00F31CD4" w:rsidP="00F31CD4">
      <w:r w:rsidRPr="00F31CD4">
        <w:t>South, E.H., Fariss, M.W., Zhang, J-G., and Exon, J.H.: Colon cancer and vitamin E supplementation in young and old rats. Toxicological Sciences, 72:213, 2003.</w:t>
      </w:r>
    </w:p>
    <w:p w14:paraId="374187BD" w14:textId="77777777" w:rsidR="00F31CD4" w:rsidRPr="00F31CD4" w:rsidRDefault="00F31CD4" w:rsidP="00F31CD4">
      <w:r w:rsidRPr="00F31CD4">
        <w:t>Knight, T.R., Fariss, M.W. and Jaeschke, H.: Role of lipid peroxidation as mechanism of liver injury after acetaminophen overdose in mice. Toxicological Sciences, 72:10, 2003.</w:t>
      </w:r>
    </w:p>
    <w:p w14:paraId="6801200B" w14:textId="77777777" w:rsidR="00F31CD4" w:rsidRPr="00F31CD4" w:rsidRDefault="00F31CD4" w:rsidP="00F31CD4">
      <w:r w:rsidRPr="00F31CD4">
        <w:t xml:space="preserve">Exon, J.H., South, E.H., Zhang, J-G., and Fariss, M.W.: Effects of dietary vitamin E on preneoplastic colon lesions and alpha-tocopherol tissue levels in young and old rats. Pacific Northwest Association of Toxicologists Annual Meeting, Richland, WA, </w:t>
      </w:r>
      <w:proofErr w:type="gramStart"/>
      <w:r w:rsidRPr="00F31CD4">
        <w:t>September,</w:t>
      </w:r>
      <w:proofErr w:type="gramEnd"/>
      <w:r w:rsidRPr="00F31CD4">
        <w:t xml:space="preserve"> 2002.</w:t>
      </w:r>
    </w:p>
    <w:p w14:paraId="0E3743A7" w14:textId="77777777" w:rsidR="00F31CD4" w:rsidRPr="00F31CD4" w:rsidRDefault="00F31CD4" w:rsidP="00F31CD4">
      <w:r w:rsidRPr="00F31CD4">
        <w:t xml:space="preserve">Fariss, M.W. and Zhang, J-G: Protective role of mitochondrial vitamin E in toxic oxidative stress. Pacific Northwest Association of Toxicologists Annual Meeting, Richland, WA, </w:t>
      </w:r>
      <w:proofErr w:type="gramStart"/>
      <w:r w:rsidRPr="00F31CD4">
        <w:t>September,</w:t>
      </w:r>
      <w:proofErr w:type="gramEnd"/>
      <w:r w:rsidRPr="00F31CD4">
        <w:t xml:space="preserve"> 2002.</w:t>
      </w:r>
    </w:p>
    <w:p w14:paraId="792B2898" w14:textId="77777777" w:rsidR="00F31CD4" w:rsidRPr="00F31CD4" w:rsidRDefault="00F31CD4" w:rsidP="00F31CD4">
      <w:r w:rsidRPr="00F31CD4">
        <w:t>Zhang, J.G. and Fariss, M.W.: Rapid enrichment of inner mitochondrial membrane with alpha-tocopherol following acute vitamin E succinate administration protects hepatocytes from oxidative damage. Toxicological Sciences, 66:93, 2002.</w:t>
      </w:r>
    </w:p>
    <w:p w14:paraId="07C141A3" w14:textId="77777777" w:rsidR="00F31CD4" w:rsidRPr="00F31CD4" w:rsidRDefault="00F31CD4" w:rsidP="00F31CD4">
      <w:r w:rsidRPr="00F31CD4">
        <w:t>Nicholls-</w:t>
      </w:r>
      <w:proofErr w:type="spellStart"/>
      <w:r w:rsidRPr="00F31CD4">
        <w:t>Grzemski</w:t>
      </w:r>
      <w:proofErr w:type="spellEnd"/>
      <w:r w:rsidRPr="00F31CD4">
        <w:t xml:space="preserve">, F.A., Okita, R.T., Okita, J.R., Fariss, M.W. and </w:t>
      </w:r>
      <w:proofErr w:type="spellStart"/>
      <w:r w:rsidRPr="00F31CD4">
        <w:t>Tirmenstein</w:t>
      </w:r>
      <w:proofErr w:type="spellEnd"/>
      <w:r w:rsidRPr="00F31CD4">
        <w:t xml:space="preserve">, M.A.: Metabolism of </w:t>
      </w:r>
      <w:proofErr w:type="spellStart"/>
      <w:r w:rsidRPr="00F31CD4">
        <w:t>azide</w:t>
      </w:r>
      <w:proofErr w:type="spellEnd"/>
      <w:r w:rsidRPr="00F31CD4">
        <w:t xml:space="preserve"> to nitrite in rat hepatocyte suspensions. International Congress of Toxicology-IX, Brisbane, Australia, July 2001.</w:t>
      </w:r>
    </w:p>
    <w:p w14:paraId="1BFFCBC8" w14:textId="77777777" w:rsidR="00F31CD4" w:rsidRPr="00F31CD4" w:rsidRDefault="00F31CD4" w:rsidP="00F31CD4">
      <w:r w:rsidRPr="00F31CD4">
        <w:lastRenderedPageBreak/>
        <w:t>Fariss, M.W.: Mitochondrial toxicants: Protective role of vitamin E succinate. Chemical and Engineering News, April 30, 2001.</w:t>
      </w:r>
    </w:p>
    <w:p w14:paraId="3F3968A9" w14:textId="77777777" w:rsidR="00F31CD4" w:rsidRPr="00F31CD4" w:rsidRDefault="00F31CD4" w:rsidP="00F31CD4">
      <w:r w:rsidRPr="00F31CD4">
        <w:t>Fariss, M.W., Nicholls-</w:t>
      </w:r>
      <w:proofErr w:type="spellStart"/>
      <w:r w:rsidRPr="00F31CD4">
        <w:t>Grzemski</w:t>
      </w:r>
      <w:proofErr w:type="spellEnd"/>
      <w:r w:rsidRPr="00F31CD4">
        <w:t xml:space="preserve">, F.A., </w:t>
      </w:r>
      <w:proofErr w:type="spellStart"/>
      <w:r w:rsidRPr="00F31CD4">
        <w:t>Tirmenstein</w:t>
      </w:r>
      <w:proofErr w:type="spellEnd"/>
      <w:r w:rsidRPr="00F31CD4">
        <w:t>, M.A. and Zhang, J.G.: Unique ability of vitamin E succinate, administered in vitro and in vivo, to protect hepatocytes against iron-induced toxicity. Toxicological Sciences, 60:44, 2001.</w:t>
      </w:r>
    </w:p>
    <w:p w14:paraId="1870ED4B" w14:textId="77777777" w:rsidR="00F31CD4" w:rsidRPr="00F31CD4" w:rsidRDefault="00F31CD4" w:rsidP="00F31CD4">
      <w:r w:rsidRPr="00F31CD4">
        <w:t xml:space="preserve">Ge, X. and Fariss, M.W.: </w:t>
      </w:r>
      <w:proofErr w:type="spellStart"/>
      <w:r w:rsidRPr="00F31CD4">
        <w:t>Tocopheryl</w:t>
      </w:r>
      <w:proofErr w:type="spellEnd"/>
      <w:r w:rsidRPr="00F31CD4">
        <w:t xml:space="preserve"> succinate-induced apoptosis in human hepatoma (Hep 3B) cells is dependent on caspase-3-like protease activation. American Association for Cancer Research Annual Meeting, </w:t>
      </w:r>
      <w:proofErr w:type="gramStart"/>
      <w:r w:rsidRPr="00F31CD4">
        <w:t>April,</w:t>
      </w:r>
      <w:proofErr w:type="gramEnd"/>
      <w:r w:rsidRPr="00F31CD4">
        <w:t xml:space="preserve"> 2000.</w:t>
      </w:r>
    </w:p>
    <w:p w14:paraId="3F4C1E2D" w14:textId="77777777" w:rsidR="00F31CD4" w:rsidRPr="00F31CD4" w:rsidRDefault="00F31CD4" w:rsidP="00F31CD4">
      <w:r w:rsidRPr="00F31CD4">
        <w:t xml:space="preserve">Zhang, J.G., </w:t>
      </w:r>
      <w:proofErr w:type="spellStart"/>
      <w:r w:rsidRPr="00F31CD4">
        <w:t>Tirmenstein</w:t>
      </w:r>
      <w:proofErr w:type="spellEnd"/>
      <w:r w:rsidRPr="00F31CD4">
        <w:t>, M.A., Nicholls-</w:t>
      </w:r>
      <w:proofErr w:type="spellStart"/>
      <w:r w:rsidRPr="00F31CD4">
        <w:t>Grzemski</w:t>
      </w:r>
      <w:proofErr w:type="spellEnd"/>
      <w:r w:rsidRPr="00F31CD4">
        <w:t>, F.A. and Fariss, M.W.: α-</w:t>
      </w:r>
      <w:proofErr w:type="spellStart"/>
      <w:r w:rsidRPr="00F31CD4">
        <w:t>Tocopheryl</w:t>
      </w:r>
      <w:proofErr w:type="spellEnd"/>
      <w:r w:rsidRPr="00F31CD4">
        <w:t xml:space="preserve"> succinate prevents mitochondrial complex I inhibitor-induced hepatocyte toxicity, Toxicological Sciences 54:766, 2000.</w:t>
      </w:r>
    </w:p>
    <w:p w14:paraId="662E8C92" w14:textId="77777777" w:rsidR="00F31CD4" w:rsidRPr="00F31CD4" w:rsidRDefault="00F31CD4" w:rsidP="00F31CD4">
      <w:r w:rsidRPr="00F31CD4">
        <w:t>Nicholls-</w:t>
      </w:r>
      <w:proofErr w:type="spellStart"/>
      <w:r w:rsidRPr="00F31CD4">
        <w:t>Grzemski</w:t>
      </w:r>
      <w:proofErr w:type="spellEnd"/>
      <w:r w:rsidRPr="00F31CD4">
        <w:t xml:space="preserve">, F.A., </w:t>
      </w:r>
      <w:proofErr w:type="spellStart"/>
      <w:r w:rsidRPr="00F31CD4">
        <w:t>Tirmenstein</w:t>
      </w:r>
      <w:proofErr w:type="spellEnd"/>
      <w:r w:rsidRPr="00F31CD4">
        <w:t xml:space="preserve">, M.A., Zhang, J.G. and Fariss, M.W.: </w:t>
      </w:r>
      <w:proofErr w:type="spellStart"/>
      <w:r w:rsidRPr="00F31CD4">
        <w:t>Tocopheryl</w:t>
      </w:r>
      <w:proofErr w:type="spellEnd"/>
      <w:r w:rsidRPr="00F31CD4">
        <w:t xml:space="preserve"> succinate </w:t>
      </w:r>
      <w:proofErr w:type="spellStart"/>
      <w:r w:rsidRPr="00F31CD4">
        <w:t>cytoprotection</w:t>
      </w:r>
      <w:proofErr w:type="spellEnd"/>
      <w:r w:rsidRPr="00F31CD4">
        <w:t xml:space="preserve"> is associated with a unique uptake advantage in isolated rat hepatocytes, Toxicological Sciences 54:797, 2000.</w:t>
      </w:r>
    </w:p>
    <w:p w14:paraId="22D3B048" w14:textId="77777777" w:rsidR="00F31CD4" w:rsidRPr="00F31CD4" w:rsidRDefault="00F31CD4" w:rsidP="00F31CD4">
      <w:proofErr w:type="spellStart"/>
      <w:r w:rsidRPr="00F31CD4">
        <w:t>Tirmenstein</w:t>
      </w:r>
      <w:proofErr w:type="spellEnd"/>
      <w:r w:rsidRPr="00F31CD4">
        <w:t>, M.A., Nicholls-</w:t>
      </w:r>
      <w:proofErr w:type="spellStart"/>
      <w:r w:rsidRPr="00F31CD4">
        <w:t>Grzemski</w:t>
      </w:r>
      <w:proofErr w:type="spellEnd"/>
      <w:r w:rsidRPr="00F31CD4">
        <w:t>, F.A., Zhang, J.G. and Fariss, M.W.: Glutathione depletion and the production of reactive oxygen species in isolated hepatocyte suspensions, Toxicological Sciences 54:135, 2000.</w:t>
      </w:r>
    </w:p>
    <w:p w14:paraId="2E1E7B92" w14:textId="77777777" w:rsidR="00F31CD4" w:rsidRPr="00F31CD4" w:rsidRDefault="00F31CD4" w:rsidP="00F31CD4">
      <w:r w:rsidRPr="00F31CD4">
        <w:t>Fariss, M.W.: Oxidative Stress: Formation, Propagation and Measurement. International Pharmaceutical Abstracts 36: 2269, 1999.</w:t>
      </w:r>
    </w:p>
    <w:p w14:paraId="62775978" w14:textId="77777777" w:rsidR="00F31CD4" w:rsidRPr="00F31CD4" w:rsidRDefault="00F31CD4" w:rsidP="00F31CD4">
      <w:r w:rsidRPr="00F31CD4">
        <w:t>Zhang, J.G., Nicholls-</w:t>
      </w:r>
      <w:proofErr w:type="spellStart"/>
      <w:r w:rsidRPr="00F31CD4">
        <w:t>Grzemski</w:t>
      </w:r>
      <w:proofErr w:type="spellEnd"/>
      <w:r w:rsidRPr="00F31CD4">
        <w:t xml:space="preserve">, F.A., </w:t>
      </w:r>
      <w:proofErr w:type="spellStart"/>
      <w:r w:rsidRPr="00F31CD4">
        <w:t>Tirmenstein</w:t>
      </w:r>
      <w:proofErr w:type="spellEnd"/>
      <w:r w:rsidRPr="00F31CD4">
        <w:t>, M.A. and Fariss, M.W.: α-</w:t>
      </w:r>
      <w:proofErr w:type="spellStart"/>
      <w:r w:rsidRPr="00F31CD4">
        <w:t>Tocopheryl</w:t>
      </w:r>
      <w:proofErr w:type="spellEnd"/>
      <w:r w:rsidRPr="00F31CD4">
        <w:t xml:space="preserve"> succinate protects hepatocytes against oxidative stress derived from mitochondria. Annual Meeting of the Oxygen Society, New Orleans, 1999.</w:t>
      </w:r>
    </w:p>
    <w:p w14:paraId="17B02ABC" w14:textId="77777777" w:rsidR="00F31CD4" w:rsidRPr="00F31CD4" w:rsidRDefault="00F31CD4" w:rsidP="00F31CD4">
      <w:r w:rsidRPr="00F31CD4">
        <w:t>Ge, X. and Fariss, M.W.: Antitumor activity of d-α-</w:t>
      </w:r>
      <w:proofErr w:type="spellStart"/>
      <w:r w:rsidRPr="00F31CD4">
        <w:t>tocopheryl</w:t>
      </w:r>
      <w:proofErr w:type="spellEnd"/>
      <w:r w:rsidRPr="00F31CD4">
        <w:t xml:space="preserve"> polyethylene glycol succinate in human promyelocytic leukemia (HL 60) cells. American Association for Cancer Research Annual Meeting Proceedings 40: 395, 1999.</w:t>
      </w:r>
    </w:p>
    <w:p w14:paraId="5C64357A" w14:textId="77777777" w:rsidR="00F31CD4" w:rsidRPr="00F31CD4" w:rsidRDefault="00F31CD4" w:rsidP="00F31CD4">
      <w:proofErr w:type="spellStart"/>
      <w:r w:rsidRPr="00F31CD4">
        <w:t>Tirmenstein</w:t>
      </w:r>
      <w:proofErr w:type="spellEnd"/>
      <w:r w:rsidRPr="00F31CD4">
        <w:t>, M.A., Pierce, C.A., Leraas, T.L., and Fariss, M.W.: A fluorescence plate reader assay for monitoring the susceptibility of biological samples to lipid peroxidation. Toxicological Sciences 48:373, 1999.</w:t>
      </w:r>
    </w:p>
    <w:p w14:paraId="0B647898" w14:textId="77777777" w:rsidR="00F31CD4" w:rsidRPr="00F31CD4" w:rsidRDefault="00F31CD4" w:rsidP="00F31CD4">
      <w:r w:rsidRPr="00F31CD4">
        <w:t>Nicholls-</w:t>
      </w:r>
      <w:proofErr w:type="spellStart"/>
      <w:r w:rsidRPr="00F31CD4">
        <w:t>Grzemski</w:t>
      </w:r>
      <w:proofErr w:type="spellEnd"/>
      <w:r w:rsidRPr="00F31CD4">
        <w:t xml:space="preserve">, F.A., </w:t>
      </w:r>
      <w:proofErr w:type="spellStart"/>
      <w:r w:rsidRPr="00F31CD4">
        <w:t>Tirmenstein</w:t>
      </w:r>
      <w:proofErr w:type="spellEnd"/>
      <w:r w:rsidRPr="00F31CD4">
        <w:t>, M.A., and Fariss, M.W.: Suspensions of freshly isolated rat hepatocytes generate high levels of nitric oxide. Toxicological Sciences 48:195, 1999.</w:t>
      </w:r>
    </w:p>
    <w:p w14:paraId="28730895" w14:textId="77777777" w:rsidR="00F31CD4" w:rsidRPr="00F31CD4" w:rsidRDefault="00F31CD4" w:rsidP="00F31CD4">
      <w:r w:rsidRPr="00F31CD4">
        <w:lastRenderedPageBreak/>
        <w:t xml:space="preserve">Pierce, C.A., </w:t>
      </w:r>
      <w:proofErr w:type="spellStart"/>
      <w:r w:rsidRPr="00F31CD4">
        <w:t>Tirmenstein</w:t>
      </w:r>
      <w:proofErr w:type="spellEnd"/>
      <w:r w:rsidRPr="00F31CD4">
        <w:t xml:space="preserve">, M., and Fariss, M.: Fluorescence plate reader assay for assessing susceptibility of biological samples to lipid peroxidation. Merek Undergraduate Research Seminar, Denver, CO., </w:t>
      </w:r>
      <w:proofErr w:type="gramStart"/>
      <w:r w:rsidRPr="00F31CD4">
        <w:t>June,</w:t>
      </w:r>
      <w:proofErr w:type="gramEnd"/>
      <w:r w:rsidRPr="00F31CD4">
        <w:t xml:space="preserve"> 1998.</w:t>
      </w:r>
    </w:p>
    <w:p w14:paraId="601CF9CB" w14:textId="77777777" w:rsidR="00F31CD4" w:rsidRPr="00F31CD4" w:rsidRDefault="00F31CD4" w:rsidP="00F31CD4">
      <w:r w:rsidRPr="00F31CD4">
        <w:t xml:space="preserve">McIntyre, B. S., </w:t>
      </w:r>
      <w:proofErr w:type="spellStart"/>
      <w:r w:rsidRPr="00F31CD4">
        <w:t>Tirmenstein</w:t>
      </w:r>
      <w:proofErr w:type="spellEnd"/>
      <w:r w:rsidRPr="00F31CD4">
        <w:t xml:space="preserve">, M., </w:t>
      </w:r>
      <w:proofErr w:type="spellStart"/>
      <w:r w:rsidRPr="00F31CD4">
        <w:t>Gapor</w:t>
      </w:r>
      <w:proofErr w:type="spellEnd"/>
      <w:r w:rsidRPr="00F31CD4">
        <w:t xml:space="preserve">, M., Hosick, H. L., Briski, K. P., Fariss, M.W., and Sylvester, P.W.: Tocotrienol-induced growth inhibition and apoptosis in normal and neoplastic mammary epithelial cells. American Association for Cancer Research Annual Meeting, New Orleans, LA., </w:t>
      </w:r>
      <w:proofErr w:type="gramStart"/>
      <w:r w:rsidRPr="00F31CD4">
        <w:t>April,</w:t>
      </w:r>
      <w:proofErr w:type="gramEnd"/>
      <w:r w:rsidRPr="00F31CD4">
        <w:t xml:space="preserve"> 1998.</w:t>
      </w:r>
    </w:p>
    <w:p w14:paraId="52A7CD64" w14:textId="77777777" w:rsidR="00F31CD4" w:rsidRPr="00F31CD4" w:rsidRDefault="00F31CD4" w:rsidP="00F31CD4">
      <w:r w:rsidRPr="00F31CD4">
        <w:t xml:space="preserve">McIntyre B. S., </w:t>
      </w:r>
      <w:proofErr w:type="spellStart"/>
      <w:r w:rsidRPr="00F31CD4">
        <w:t>Tirmenstein</w:t>
      </w:r>
      <w:proofErr w:type="spellEnd"/>
      <w:r w:rsidRPr="00F31CD4">
        <w:t xml:space="preserve">, M., </w:t>
      </w:r>
      <w:proofErr w:type="spellStart"/>
      <w:r w:rsidRPr="00F31CD4">
        <w:t>Gapor</w:t>
      </w:r>
      <w:proofErr w:type="spellEnd"/>
      <w:r w:rsidRPr="00F31CD4">
        <w:t>, A., Fariss, M.W. and Sylvester, P.W.: Comparative effects of tocopherols and tocotrienols on normal mammary epithelial cell viability in primary culture. Toxicological Sciences, 42: 186, 1998.</w:t>
      </w:r>
    </w:p>
    <w:p w14:paraId="0A7F5DB5" w14:textId="77777777" w:rsidR="00F31CD4" w:rsidRPr="00F31CD4" w:rsidRDefault="00F31CD4" w:rsidP="00F31CD4">
      <w:proofErr w:type="spellStart"/>
      <w:r w:rsidRPr="00F31CD4">
        <w:t>Tirmenstein</w:t>
      </w:r>
      <w:proofErr w:type="spellEnd"/>
      <w:r w:rsidRPr="00F31CD4">
        <w:t>, M.A., Elkins, C.R. and Fariss, M.W.: α-</w:t>
      </w:r>
      <w:proofErr w:type="spellStart"/>
      <w:r w:rsidRPr="00F31CD4">
        <w:t>Tocopheryl</w:t>
      </w:r>
      <w:proofErr w:type="spellEnd"/>
      <w:r w:rsidRPr="00F31CD4">
        <w:t xml:space="preserve"> succinate protects against glucose-6-phosphatase inactivation and carbon tetrachloride-induced hepatotoxicity. Toxicological Sciences, 42: 130, 1998.</w:t>
      </w:r>
    </w:p>
    <w:p w14:paraId="533A9D34" w14:textId="77777777" w:rsidR="00F31CD4" w:rsidRPr="00F31CD4" w:rsidRDefault="00F31CD4" w:rsidP="00F31CD4">
      <w:proofErr w:type="spellStart"/>
      <w:r w:rsidRPr="00F31CD4">
        <w:t>Tirmenstein</w:t>
      </w:r>
      <w:proofErr w:type="spellEnd"/>
      <w:r w:rsidRPr="00F31CD4">
        <w:t>, M.A. and Fariss, M.W.: Effects of α-tocopherol (T) and α-</w:t>
      </w:r>
      <w:proofErr w:type="spellStart"/>
      <w:r w:rsidRPr="00F31CD4">
        <w:t>tocopheryl</w:t>
      </w:r>
      <w:proofErr w:type="spellEnd"/>
      <w:r w:rsidRPr="00F31CD4">
        <w:t xml:space="preserve"> succinate (TS) administration on rat liver T and TS subcellular distribution and protection against carbon tetrachloride-induced hepatotoxicity. Fundamental and Applied Toxicology, The Toxicologist Supplement, 36: 322 1997.</w:t>
      </w:r>
    </w:p>
    <w:p w14:paraId="0AADB36E" w14:textId="77777777" w:rsidR="00F31CD4" w:rsidRPr="00F31CD4" w:rsidRDefault="00F31CD4" w:rsidP="00F31CD4">
      <w:r w:rsidRPr="00F31CD4">
        <w:t xml:space="preserve">Fariss, M.W., Mumaw, V.R., and Walton, L. P.: </w:t>
      </w:r>
      <w:proofErr w:type="spellStart"/>
      <w:r w:rsidRPr="00F31CD4">
        <w:t>Tetrahydroaminoacridine</w:t>
      </w:r>
      <w:proofErr w:type="spellEnd"/>
      <w:r w:rsidRPr="00F31CD4">
        <w:t>-induced apoptosis and inhibition of protein synthesis in rat hepatocyte suspensions. International Congress of Toxicology – VII, Seattle, WA., 1995.</w:t>
      </w:r>
    </w:p>
    <w:p w14:paraId="44C926C7" w14:textId="77777777" w:rsidR="00F31CD4" w:rsidRPr="00F31CD4" w:rsidRDefault="00F31CD4" w:rsidP="00F31CD4">
      <w:r w:rsidRPr="00F31CD4">
        <w:t>Fariss, M.W., Bryson, K.F., Gu, X. Y., Smith, J.D. and Walton, L.P.: Superior protection against oxidative injury with hydrophilic tocopherol esters in rat hepatocytes. Fundamental and Applied Toxicology, The Toxicologist Supplement, 15: 30,1995.</w:t>
      </w:r>
    </w:p>
    <w:p w14:paraId="73E17363" w14:textId="77777777" w:rsidR="00F31CD4" w:rsidRPr="00F31CD4" w:rsidRDefault="00F31CD4" w:rsidP="00F31CD4">
      <w:r w:rsidRPr="00F31CD4">
        <w:t xml:space="preserve">Schwartz, P., Gennings, C., Fariss, M., Knauf, L.A., Hertzberg, R.C., and </w:t>
      </w:r>
      <w:proofErr w:type="spellStart"/>
      <w:r w:rsidRPr="00F31CD4">
        <w:t>Dourson</w:t>
      </w:r>
      <w:proofErr w:type="spellEnd"/>
      <w:r w:rsidRPr="00F31CD4">
        <w:t>, M.L.: Illustration of a threshold model for a combination of three chemicals. EPA Health Effects Research Laboratory Second Annual HERL Symposium, Raleigh, N.C., 1994.</w:t>
      </w:r>
    </w:p>
    <w:p w14:paraId="2B1487AA" w14:textId="77777777" w:rsidR="00F31CD4" w:rsidRPr="00F31CD4" w:rsidRDefault="00F31CD4" w:rsidP="00F31CD4">
      <w:r w:rsidRPr="00F31CD4">
        <w:t xml:space="preserve">Fariss, M.W., Chelliah J., Lippman, H.R., Ray, S.D., Smith, J.D., and Walton, L.P.: Characterization of cholesteryl </w:t>
      </w:r>
      <w:proofErr w:type="spellStart"/>
      <w:r w:rsidRPr="00F31CD4">
        <w:t>hemisuccinate</w:t>
      </w:r>
      <w:proofErr w:type="spellEnd"/>
      <w:r w:rsidRPr="00F31CD4">
        <w:t xml:space="preserve"> protection against CCl4 hepatotoxicity. Toxicologist, 14: 187, 1994.</w:t>
      </w:r>
    </w:p>
    <w:p w14:paraId="4DA55169" w14:textId="77777777" w:rsidR="00F31CD4" w:rsidRPr="00F31CD4" w:rsidRDefault="00F31CD4" w:rsidP="00F31CD4">
      <w:r w:rsidRPr="00F31CD4">
        <w:t xml:space="preserve">Ray, S.D., Mumaw, V.R., Lippman, H.R., and Fariss, M.W.: Acetaminophen-induced apoptosis and necrosis: In vivo protection by cholesteryl </w:t>
      </w:r>
      <w:proofErr w:type="spellStart"/>
      <w:r w:rsidRPr="00F31CD4">
        <w:t>hemisuccinate</w:t>
      </w:r>
      <w:proofErr w:type="spellEnd"/>
      <w:r w:rsidRPr="00F31CD4">
        <w:t xml:space="preserve"> pretreatment. Toxicologist, 14: 298, 1994.</w:t>
      </w:r>
    </w:p>
    <w:p w14:paraId="5A30FC04" w14:textId="77777777" w:rsidR="00F31CD4" w:rsidRPr="00F31CD4" w:rsidRDefault="00F31CD4" w:rsidP="00F31CD4">
      <w:r w:rsidRPr="00F31CD4">
        <w:lastRenderedPageBreak/>
        <w:t>Fariss, M.W.: Development of cytoprotective agents: From tocopherol to sterol derivatives. Free Radical Biology and Medicine, 15: 489, 1993.</w:t>
      </w:r>
    </w:p>
    <w:p w14:paraId="2440FB3F" w14:textId="77777777" w:rsidR="00F31CD4" w:rsidRPr="00F31CD4" w:rsidRDefault="00F31CD4" w:rsidP="00F31CD4">
      <w:r w:rsidRPr="00F31CD4">
        <w:t xml:space="preserve">Fariss, M.W.: Prevention of carbon tetrachloride hepatotoxicity by the </w:t>
      </w:r>
      <w:proofErr w:type="spellStart"/>
      <w:r w:rsidRPr="00F31CD4">
        <w:t>hemisuccinate</w:t>
      </w:r>
      <w:proofErr w:type="spellEnd"/>
      <w:r w:rsidRPr="00F31CD4">
        <w:t xml:space="preserve"> esters of tocopherol and cholesterol but not by unesterified tocopherol or cholesterol. International Conference on Critical Aspects of Free Radicals in Chemistry, Biochemistry and Medicine, Vienna, Austria, 1993.</w:t>
      </w:r>
    </w:p>
    <w:p w14:paraId="6BF378E6" w14:textId="77777777" w:rsidR="00F31CD4" w:rsidRPr="00F31CD4" w:rsidRDefault="00F31CD4" w:rsidP="00F31CD4">
      <w:r w:rsidRPr="00F31CD4">
        <w:t xml:space="preserve">Fortuna, M.B., Djuric, Z., Everett, C.K., Trent, D.F. and Fariss, M.W.: Effect of succinate esters of α-tocopherol and cholesterol on Adriamycin-induced cytotoxicity to leukemia and normal bone marrow cells. J. Cell. </w:t>
      </w:r>
      <w:proofErr w:type="spellStart"/>
      <w:r w:rsidRPr="00F31CD4">
        <w:t>Biochem</w:t>
      </w:r>
      <w:proofErr w:type="spellEnd"/>
      <w:r w:rsidRPr="00F31CD4">
        <w:t>., 17D: 177, 1993.</w:t>
      </w:r>
    </w:p>
    <w:p w14:paraId="767207A9" w14:textId="77777777" w:rsidR="00F31CD4" w:rsidRPr="00F31CD4" w:rsidRDefault="00F31CD4" w:rsidP="00F31CD4">
      <w:r w:rsidRPr="00F31CD4">
        <w:t xml:space="preserve">Fariss, M.W. and Chelliah, J.: Development of a new therapeutic strategy to improve </w:t>
      </w:r>
      <w:proofErr w:type="spellStart"/>
      <w:r w:rsidRPr="00F31CD4">
        <w:t>Tacrines</w:t>
      </w:r>
      <w:proofErr w:type="spellEnd"/>
      <w:r w:rsidRPr="00F31CD4">
        <w:t xml:space="preserve">’ use in the treatment of Alzheimer’s disease. J. Cell. </w:t>
      </w:r>
      <w:proofErr w:type="spellStart"/>
      <w:r w:rsidRPr="00F31CD4">
        <w:t>Biochem</w:t>
      </w:r>
      <w:proofErr w:type="spellEnd"/>
      <w:r w:rsidRPr="00F31CD4">
        <w:t>., 17D: 177, 1993.</w:t>
      </w:r>
    </w:p>
    <w:p w14:paraId="0F9CE532" w14:textId="77777777" w:rsidR="00F31CD4" w:rsidRPr="00F31CD4" w:rsidRDefault="00F31CD4" w:rsidP="00F31CD4">
      <w:r w:rsidRPr="00F31CD4">
        <w:t xml:space="preserve">Ray, S.D. and Fariss, M.W: Role of cellular energy status in </w:t>
      </w:r>
      <w:proofErr w:type="spellStart"/>
      <w:r w:rsidRPr="00F31CD4">
        <w:t>tocopheryl</w:t>
      </w:r>
      <w:proofErr w:type="spellEnd"/>
      <w:r w:rsidRPr="00F31CD4">
        <w:t xml:space="preserve"> </w:t>
      </w:r>
      <w:proofErr w:type="spellStart"/>
      <w:r w:rsidRPr="00F31CD4">
        <w:t>hemisuccinate</w:t>
      </w:r>
      <w:proofErr w:type="spellEnd"/>
      <w:r w:rsidRPr="00F31CD4">
        <w:t xml:space="preserve"> </w:t>
      </w:r>
      <w:proofErr w:type="spellStart"/>
      <w:r w:rsidRPr="00F31CD4">
        <w:t>cytoprotection</w:t>
      </w:r>
      <w:proofErr w:type="spellEnd"/>
      <w:r w:rsidRPr="00F31CD4">
        <w:t xml:space="preserve"> against ethyl </w:t>
      </w:r>
      <w:proofErr w:type="spellStart"/>
      <w:r w:rsidRPr="00F31CD4">
        <w:t>methanesulfonate</w:t>
      </w:r>
      <w:proofErr w:type="spellEnd"/>
      <w:r w:rsidRPr="00F31CD4">
        <w:t>-induced toxicity. Toxicologist, 13: 131, 1993.</w:t>
      </w:r>
    </w:p>
    <w:p w14:paraId="111159F4" w14:textId="77777777" w:rsidR="00F31CD4" w:rsidRPr="00F31CD4" w:rsidRDefault="00F31CD4" w:rsidP="00F31CD4">
      <w:r w:rsidRPr="00F31CD4">
        <w:t xml:space="preserve">Chelliah, J. and Fariss, M.W.: Anti-cholinesterase activity of </w:t>
      </w:r>
      <w:proofErr w:type="spellStart"/>
      <w:r w:rsidRPr="00F31CD4">
        <w:t>tetrahydroaminoacridine</w:t>
      </w:r>
      <w:proofErr w:type="spellEnd"/>
      <w:r w:rsidRPr="00F31CD4">
        <w:t xml:space="preserve">, </w:t>
      </w:r>
      <w:proofErr w:type="spellStart"/>
      <w:r w:rsidRPr="00F31CD4">
        <w:t>tocopheryl</w:t>
      </w:r>
      <w:proofErr w:type="spellEnd"/>
      <w:r w:rsidRPr="00F31CD4">
        <w:t xml:space="preserve"> </w:t>
      </w:r>
      <w:proofErr w:type="spellStart"/>
      <w:r w:rsidRPr="00F31CD4">
        <w:t>hemisuccinate</w:t>
      </w:r>
      <w:proofErr w:type="spellEnd"/>
      <w:r w:rsidRPr="00F31CD4">
        <w:t xml:space="preserve"> and cholesteryl </w:t>
      </w:r>
      <w:proofErr w:type="spellStart"/>
      <w:r w:rsidRPr="00F31CD4">
        <w:t>hemisuccinate</w:t>
      </w:r>
      <w:proofErr w:type="spellEnd"/>
      <w:r w:rsidRPr="00F31CD4">
        <w:t>. Toxicologist, 13: 176, 1993.</w:t>
      </w:r>
    </w:p>
    <w:p w14:paraId="61B48E40" w14:textId="77777777" w:rsidR="00F31CD4" w:rsidRPr="00F31CD4" w:rsidRDefault="00F31CD4" w:rsidP="00F31CD4">
      <w:r w:rsidRPr="00F31CD4">
        <w:t xml:space="preserve">Shah, M.R. and Fariss, M.W.: </w:t>
      </w:r>
      <w:proofErr w:type="spellStart"/>
      <w:r w:rsidRPr="00F31CD4">
        <w:t>Tocopheryl</w:t>
      </w:r>
      <w:proofErr w:type="spellEnd"/>
      <w:r w:rsidRPr="00F31CD4">
        <w:t xml:space="preserve"> succinate protects rat hepatocytes against MPTP toxicity. Aspen MD/PhD Student Conference, Aspen, Colorado, July 1, 17-20, 1992.</w:t>
      </w:r>
    </w:p>
    <w:p w14:paraId="66C21852" w14:textId="77777777" w:rsidR="00F31CD4" w:rsidRPr="00F31CD4" w:rsidRDefault="00F31CD4" w:rsidP="00F31CD4">
      <w:r w:rsidRPr="00F31CD4">
        <w:t>Fariss, M.W., Lippman, H.R., Scavullo, D.A. and Smith, J.D.: Succinate esters of tocopherol and cholesterol prevent Tacrine-mediated hepatotoxicity. Toxicologist, 12: 416, 1992.</w:t>
      </w:r>
    </w:p>
    <w:p w14:paraId="3F2BF148" w14:textId="77777777" w:rsidR="00F31CD4" w:rsidRPr="00F31CD4" w:rsidRDefault="00F31CD4" w:rsidP="00F31CD4">
      <w:r w:rsidRPr="00F31CD4">
        <w:t xml:space="preserve">Fariss, M.W., Brown, C.S. and Mumaw, V.R.: Role of thiol status in cytotoxicity induced by the alkylating agent ethyl </w:t>
      </w:r>
      <w:proofErr w:type="spellStart"/>
      <w:r w:rsidRPr="00F31CD4">
        <w:t>methanesulfonate</w:t>
      </w:r>
      <w:proofErr w:type="spellEnd"/>
      <w:r w:rsidRPr="00F31CD4">
        <w:t>. Toxicologist, 11: 53, 1991.</w:t>
      </w:r>
    </w:p>
    <w:p w14:paraId="13D43BCA" w14:textId="77777777" w:rsidR="00F31CD4" w:rsidRPr="00F31CD4" w:rsidRDefault="00F31CD4" w:rsidP="00F31CD4">
      <w:r w:rsidRPr="00F31CD4">
        <w:t>Fariss, M.W., Foster, K.L. Brown, C.S. and Mumaw, V.R.: In vitro model for the study of oxidative stress-induced injury. International Society for Free Radical Research 5th biennial meeting on Oxidative Damage and Repair, Pasadena, CA, November 14-20, 1990.</w:t>
      </w:r>
    </w:p>
    <w:p w14:paraId="500665AF" w14:textId="77777777" w:rsidR="00F31CD4" w:rsidRPr="00F31CD4" w:rsidRDefault="00F31CD4" w:rsidP="00F31CD4">
      <w:r w:rsidRPr="00F31CD4">
        <w:t xml:space="preserve">Fariss, M.W., Hylton, E.E., Stubin, C.H., Foster, K.L., and Madge, G.E.: Protection against carbon tetrachloride hepatotoxicity with alpha </w:t>
      </w:r>
      <w:proofErr w:type="spellStart"/>
      <w:r w:rsidRPr="00F31CD4">
        <w:t>tocopheryl</w:t>
      </w:r>
      <w:proofErr w:type="spellEnd"/>
      <w:r w:rsidRPr="00F31CD4">
        <w:t xml:space="preserve"> succinate administration. Toxicologist, 9: 230, 1989.</w:t>
      </w:r>
    </w:p>
    <w:p w14:paraId="2077D859" w14:textId="77777777" w:rsidR="00F31CD4" w:rsidRPr="00F31CD4" w:rsidRDefault="00F31CD4" w:rsidP="00F31CD4">
      <w:r w:rsidRPr="00F31CD4">
        <w:t>Hylton, E.E., Stubin, C.H., Foster, K.L. and Fariss, M.W.: Vitamin E succinate protects rats from carbon tetrachloride-induced toxicity. National Student Research Forum, Galveston, Texas, April 6-8, 1988.</w:t>
      </w:r>
    </w:p>
    <w:p w14:paraId="30B385C8" w14:textId="77777777" w:rsidR="00F31CD4" w:rsidRPr="00F31CD4" w:rsidRDefault="00F31CD4" w:rsidP="00F31CD4">
      <w:r w:rsidRPr="00F31CD4">
        <w:lastRenderedPageBreak/>
        <w:t>Fariss, M.W.: α-</w:t>
      </w:r>
      <w:proofErr w:type="spellStart"/>
      <w:r w:rsidRPr="00F31CD4">
        <w:t>Tocopheryl</w:t>
      </w:r>
      <w:proofErr w:type="spellEnd"/>
      <w:r w:rsidRPr="00F31CD4">
        <w:t xml:space="preserve"> succinate as a unique and potent cytoprotective agent. Toxicologist, 8: 37 (February), 1988.</w:t>
      </w:r>
    </w:p>
    <w:p w14:paraId="72200D04" w14:textId="77777777" w:rsidR="00F31CD4" w:rsidRPr="00F31CD4" w:rsidRDefault="00F31CD4" w:rsidP="00F31CD4">
      <w:r w:rsidRPr="00F31CD4">
        <w:t>Fariss, M.W.: Vitamin E succinate protects hepatocytes from oxygen toxicity. North American Symposium on Endogenous Factors in the Toxicity of Xenobiotics, Clearwater, FL, November 8-13, 1987.</w:t>
      </w:r>
    </w:p>
    <w:p w14:paraId="52A0379B" w14:textId="77777777" w:rsidR="00F31CD4" w:rsidRPr="00F31CD4" w:rsidRDefault="00F31CD4" w:rsidP="00F31CD4">
      <w:r w:rsidRPr="00F31CD4">
        <w:t xml:space="preserve">Fariss, M.W.: Alpha </w:t>
      </w:r>
      <w:proofErr w:type="spellStart"/>
      <w:r w:rsidRPr="00F31CD4">
        <w:t>tocopheryl</w:t>
      </w:r>
      <w:proofErr w:type="spellEnd"/>
      <w:r w:rsidRPr="00F31CD4">
        <w:t xml:space="preserve"> succinate protects hepatocytes from chemical toxicity. Toxicologist, 7: 170 (February), 1987.</w:t>
      </w:r>
    </w:p>
    <w:p w14:paraId="6782178A" w14:textId="77777777" w:rsidR="00F31CD4" w:rsidRPr="00F31CD4" w:rsidRDefault="00F31CD4" w:rsidP="00F31CD4">
      <w:r w:rsidRPr="00F31CD4">
        <w:t xml:space="preserve">Fariss, M.W., Pascoe, G.A. and Reed, D.J.: Absence of </w:t>
      </w:r>
      <w:proofErr w:type="spellStart"/>
      <w:r w:rsidRPr="00F31CD4">
        <w:t>thiobarbituric</w:t>
      </w:r>
      <w:proofErr w:type="spellEnd"/>
      <w:r w:rsidRPr="00F31CD4">
        <w:t xml:space="preserve"> acid reactive chemical substances (TBARS) in isolated rat hepatocytes during a toxic chemical insult. Toxicologist, 5: 149 (March), 1985.</w:t>
      </w:r>
    </w:p>
    <w:p w14:paraId="04CDE7FF" w14:textId="77777777" w:rsidR="00F31CD4" w:rsidRPr="00F31CD4" w:rsidRDefault="00F31CD4" w:rsidP="00F31CD4">
      <w:r w:rsidRPr="00F31CD4">
        <w:t>Pascoe, G.A. Olafsdottir, K., Fariss, M.W. and Reed, D.J.: Vitamin E protects against glutathione depletion in isolated rat hepatocytes: Potential role in glutathione synthesis. Toxicologist, 5: 148 (March), 1985.</w:t>
      </w:r>
    </w:p>
    <w:p w14:paraId="6A49D376" w14:textId="77777777" w:rsidR="00F31CD4" w:rsidRPr="00F31CD4" w:rsidRDefault="00F31CD4" w:rsidP="00F31CD4">
      <w:r w:rsidRPr="00F31CD4">
        <w:t>Fariss, M.W., and Reed, D.J.: Novel in vitro method for assessing the mechanism of chemical-induced toxicity. In Vitro Toxicology Symposium, Baltimore, Maryland (October), 1984.</w:t>
      </w:r>
    </w:p>
    <w:p w14:paraId="2D424E0E" w14:textId="77777777" w:rsidR="00F31CD4" w:rsidRPr="00F31CD4" w:rsidRDefault="00F31CD4" w:rsidP="00F31CD4">
      <w:r w:rsidRPr="00F31CD4">
        <w:t xml:space="preserve">Fariss, M.W., Pascoe, G.A. and Reed, D.J.: Vitamin E reverses the effect of extracellular calcium on </w:t>
      </w:r>
      <w:proofErr w:type="spellStart"/>
      <w:r w:rsidRPr="00F31CD4">
        <w:t>adriamycin</w:t>
      </w:r>
      <w:proofErr w:type="spellEnd"/>
      <w:r w:rsidRPr="00F31CD4">
        <w:t xml:space="preserve"> mediated toxicity in isolated rat hepatocytes. Federation Proceedings, 43: (3), 561, 1984.</w:t>
      </w:r>
    </w:p>
    <w:p w14:paraId="63B9300C" w14:textId="77777777" w:rsidR="00F31CD4" w:rsidRPr="00F31CD4" w:rsidRDefault="00F31CD4" w:rsidP="00F31CD4">
      <w:r w:rsidRPr="00F31CD4">
        <w:t>Fariss, M.W. and Reed, D.J.: Adriamycin toxicity: Protective effect of extracellular calcium and fetal bovine serum. Biology Colloquium-Mechanisms in Cellular Toxicology. Corvallis, Oregon (May), 1983.</w:t>
      </w:r>
    </w:p>
    <w:p w14:paraId="527528B4" w14:textId="77777777" w:rsidR="00F31CD4" w:rsidRPr="00F31CD4" w:rsidRDefault="00F31CD4" w:rsidP="00F31CD4">
      <w:r w:rsidRPr="00F31CD4">
        <w:t xml:space="preserve">Fariss, M.W. and Reed, D.J.: Effect of extracellular calcium on </w:t>
      </w:r>
      <w:proofErr w:type="spellStart"/>
      <w:r w:rsidRPr="00F31CD4">
        <w:t>adriamycin</w:t>
      </w:r>
      <w:proofErr w:type="spellEnd"/>
      <w:r w:rsidRPr="00F31CD4">
        <w:t>-mediated toxicity in isolated rat hepatocytes. Toxicologist, 3: 139 (March), 1983.</w:t>
      </w:r>
    </w:p>
    <w:p w14:paraId="73A77441" w14:textId="77777777" w:rsidR="00F31CD4" w:rsidRPr="00F31CD4" w:rsidRDefault="00F31CD4" w:rsidP="00F31CD4">
      <w:r w:rsidRPr="00F31CD4">
        <w:t>Fariss, M.W. and Reed, D.J.: Measurement of glutathione and glutathione disulfide efflux from isolated rat hepatocytes. International Symposium on Isolation Characterization and Use of Hepatocytes, Indianapolis, Indiana (October), 1982.</w:t>
      </w:r>
    </w:p>
    <w:p w14:paraId="7A23CCE8" w14:textId="77777777" w:rsidR="00F31CD4" w:rsidRPr="00F31CD4" w:rsidRDefault="00F31CD4" w:rsidP="00F31CD4">
      <w:r w:rsidRPr="00F31CD4">
        <w:t xml:space="preserve">Fariss, M.W., Blanke, R.V., Boylan, J.J., King, S.T. and </w:t>
      </w:r>
      <w:proofErr w:type="spellStart"/>
      <w:r w:rsidRPr="00F31CD4">
        <w:t>Guzelian</w:t>
      </w:r>
      <w:proofErr w:type="spellEnd"/>
      <w:r w:rsidRPr="00F31CD4">
        <w:t>, P.S: Reductive biotransformation of chlordecone in man and rat. Toxicologist, 3: 337 (March), 1978.</w:t>
      </w:r>
    </w:p>
    <w:p w14:paraId="4A78E4AE" w14:textId="77777777" w:rsidR="00F31CD4" w:rsidRPr="00F31CD4" w:rsidRDefault="00F31CD4" w:rsidP="00F31CD4">
      <w:pPr>
        <w:rPr>
          <w:b/>
          <w:bCs/>
        </w:rPr>
      </w:pPr>
      <w:r w:rsidRPr="00F31CD4">
        <w:rPr>
          <w:b/>
          <w:bCs/>
        </w:rPr>
        <w:t>Invited Book Chapters</w:t>
      </w:r>
    </w:p>
    <w:p w14:paraId="1AE9BF8E" w14:textId="77777777" w:rsidR="00F31CD4" w:rsidRPr="00F31CD4" w:rsidRDefault="00F31CD4" w:rsidP="00F31CD4">
      <w:r w:rsidRPr="00F31CD4">
        <w:t>Zhang, J-G., and Fariss, M.W.: Fluorescence plate reader measurement of tissue susceptibility to lipid peroxidation. Current Protocols in Toxicology 17.3. 1-17.3.10, 2003.</w:t>
      </w:r>
    </w:p>
    <w:p w14:paraId="146663FC" w14:textId="77777777" w:rsidR="00F31CD4" w:rsidRPr="00F31CD4" w:rsidRDefault="00F31CD4" w:rsidP="00F31CD4">
      <w:r w:rsidRPr="00F31CD4">
        <w:lastRenderedPageBreak/>
        <w:t>Fariss, M.W.: Anionic tocopherol esters as antioxidants and cytoprotectants. In Handbook of Synthetic Antioxidants, E. Cadenas and L. Packer, eds. Marcel Dekker Inc., New York, Chapter 4, 139-176, 1997.</w:t>
      </w:r>
    </w:p>
    <w:p w14:paraId="37167345" w14:textId="77777777" w:rsidR="00F31CD4" w:rsidRPr="00F31CD4" w:rsidRDefault="00F31CD4" w:rsidP="00F31CD4">
      <w:r w:rsidRPr="00F31CD4">
        <w:t xml:space="preserve">Fariss, M.W. and Reed, D.J.: High-performance liquid chromatography of thiols and disulfides: Dinitrophenol derivatives. Meth. </w:t>
      </w:r>
      <w:proofErr w:type="spellStart"/>
      <w:r w:rsidRPr="00F31CD4">
        <w:t>Enzymol</w:t>
      </w:r>
      <w:proofErr w:type="spellEnd"/>
      <w:r w:rsidRPr="00F31CD4">
        <w:t>., 143: 101-109, 1987.</w:t>
      </w:r>
    </w:p>
    <w:p w14:paraId="7350E4CC" w14:textId="77777777" w:rsidR="00F31CD4" w:rsidRPr="00F31CD4" w:rsidRDefault="00F31CD4" w:rsidP="00F31CD4">
      <w:r w:rsidRPr="00F31CD4">
        <w:t>Fariss, M.W. and Reed, D.J.: Measurement of glutathione and glutathione disulfide efflux from isolated rat hepatocytes. In Isolation, Characterization and Use of Hepatocytes, R.A. Harris and N.W. Cornell, eds. Elsevier Biomedical, New York, 1983.</w:t>
      </w:r>
    </w:p>
    <w:p w14:paraId="016651EF" w14:textId="77777777" w:rsidR="00F31CD4" w:rsidRPr="00F31CD4" w:rsidRDefault="00F31CD4" w:rsidP="00F31CD4">
      <w:proofErr w:type="spellStart"/>
      <w:r w:rsidRPr="00F31CD4">
        <w:t>Guzelian</w:t>
      </w:r>
      <w:proofErr w:type="spellEnd"/>
      <w:r w:rsidRPr="00F31CD4">
        <w:t xml:space="preserve">, P., Mutter, L., Fariss, M.W. and Blanke, R.: Metabolism and biliary excretion of chlordecone (Kepone) in humans. </w:t>
      </w:r>
      <w:proofErr w:type="spellStart"/>
      <w:r w:rsidRPr="00F31CD4">
        <w:t>Toxicol</w:t>
      </w:r>
      <w:proofErr w:type="spellEnd"/>
      <w:r w:rsidRPr="00F31CD4">
        <w:t>. Halogenated Hydrocarbons: Health Ecol. Eff., [</w:t>
      </w:r>
      <w:proofErr w:type="spellStart"/>
      <w:r w:rsidRPr="00F31CD4">
        <w:t>symp</w:t>
      </w:r>
      <w:proofErr w:type="spellEnd"/>
      <w:r w:rsidRPr="00F31CD4">
        <w:t>.]; 315-325, 1981.</w:t>
      </w:r>
    </w:p>
    <w:p w14:paraId="4D61FFFC" w14:textId="77777777" w:rsidR="00F31CD4" w:rsidRPr="00F31CD4" w:rsidRDefault="00F31CD4" w:rsidP="00F31CD4">
      <w:r w:rsidRPr="00F31CD4">
        <w:t xml:space="preserve">Skalsky, H.L., Fariss, M.W., Blanke, R.V. and </w:t>
      </w:r>
      <w:proofErr w:type="spellStart"/>
      <w:r w:rsidRPr="00F31CD4">
        <w:t>Guzelian</w:t>
      </w:r>
      <w:proofErr w:type="spellEnd"/>
      <w:r w:rsidRPr="00F31CD4">
        <w:t>, P.S.: The role of plasma proteins in the transport and distribution of chlordecone (Kepone) and other polyhalogenated hydrocarbons. Ann. N.Y. Acad. Sci. 320: 231-237, 1979.</w:t>
      </w:r>
    </w:p>
    <w:p w14:paraId="43A64F4C" w14:textId="77777777" w:rsidR="00F31CD4" w:rsidRPr="00F31CD4" w:rsidRDefault="00F31CD4" w:rsidP="00F31CD4">
      <w:pPr>
        <w:rPr>
          <w:b/>
          <w:bCs/>
        </w:rPr>
      </w:pPr>
      <w:r w:rsidRPr="00F31CD4">
        <w:rPr>
          <w:b/>
          <w:bCs/>
        </w:rPr>
        <w:t>Intellectual Property</w:t>
      </w:r>
    </w:p>
    <w:p w14:paraId="7FFF5352" w14:textId="77777777" w:rsidR="00005CFF" w:rsidRDefault="00F31CD4" w:rsidP="00F31CD4">
      <w:pPr>
        <w:rPr>
          <w:ins w:id="101" w:author="Marc Fariss" w:date="2025-02-03T17:26:00Z" w16du:dateUtc="2025-02-03T22:26:00Z"/>
        </w:rPr>
      </w:pPr>
      <w:r w:rsidRPr="00F31CD4">
        <w:t>U. S. Patents Issued</w:t>
      </w:r>
    </w:p>
    <w:p w14:paraId="72A27F4F" w14:textId="77777777" w:rsidR="00005CFF" w:rsidRDefault="00F31CD4" w:rsidP="00F31CD4">
      <w:pPr>
        <w:rPr>
          <w:ins w:id="102" w:author="Marc Fariss" w:date="2025-02-03T17:26:00Z" w16du:dateUtc="2025-02-03T22:26:00Z"/>
        </w:rPr>
      </w:pPr>
      <w:del w:id="103" w:author="Marc Fariss" w:date="2025-02-03T17:26:00Z" w16du:dateUtc="2025-02-03T22:26:00Z">
        <w:r w:rsidRPr="00F31CD4" w:rsidDel="00337E25">
          <w:br/>
        </w:r>
      </w:del>
      <w:ins w:id="104" w:author="Marc Fariss" w:date="2025-02-03T17:26:00Z" w16du:dateUtc="2025-02-03T22:26:00Z">
        <w:r w:rsidR="00005CFF">
          <w:t xml:space="preserve">U.S. Patent No. US 2023/0397651 A1, “Method of Making Stabilized Tobacco Product”, Inventor: M.W. Fariss et al., Assignee: Altria Client Services LLC, Richmond, VA, issued Dec. 1, 2023. </w:t>
        </w:r>
      </w:ins>
    </w:p>
    <w:p w14:paraId="5E3CF95D" w14:textId="04E8D0E4" w:rsidR="00F31CD4" w:rsidRPr="00F31CD4" w:rsidRDefault="00F31CD4" w:rsidP="00F31CD4">
      <w:r w:rsidRPr="00F31CD4">
        <w:t>U.S. Patent No. 5,610,180, “Ionizable Congeners of Aromatic and Aliphatic Alcohols as Anti-Leukemia Agents”, Inventor: M. W. Fariss, Assignee: Virginia Commonwealth University, issued 3/11/97. Licensed to M.W. Fariss (abandoned).</w:t>
      </w:r>
    </w:p>
    <w:p w14:paraId="64374E0F" w14:textId="77777777" w:rsidR="00F31CD4" w:rsidRPr="00F31CD4" w:rsidRDefault="00F31CD4" w:rsidP="00F31CD4">
      <w:r w:rsidRPr="00F31CD4">
        <w:t>U. S. Patent No. 5,336,485, “A Method of Protecting Animals Against Tacrine-Induced Cytotoxic Injury Using Sterol Derivatives”, Inventor: M. W. Fariss, Assignee: Virginia Commonwealth University, issued 8/9/94 (abandoned).</w:t>
      </w:r>
    </w:p>
    <w:p w14:paraId="38BA7728" w14:textId="77777777" w:rsidR="00F31CD4" w:rsidRPr="00F31CD4" w:rsidRDefault="00F31CD4" w:rsidP="00F31CD4">
      <w:r w:rsidRPr="00F31CD4">
        <w:t>U. S. Patent No. 5,198,432, “A Method of Preventing Chlorohydrocarbon Toxicity Using Sterol Derivatives”, Inventor: M. W. Fariss, Assignee: Virginia Commonwealth University, issued 3/30/93 (abandoned).</w:t>
      </w:r>
    </w:p>
    <w:p w14:paraId="647A0DF9" w14:textId="77777777" w:rsidR="00F31CD4" w:rsidRPr="00F31CD4" w:rsidRDefault="00F31CD4" w:rsidP="00F31CD4">
      <w:r w:rsidRPr="00F31CD4">
        <w:t>U.S. and PCT Patent Applications Filed</w:t>
      </w:r>
      <w:r w:rsidRPr="00F31CD4">
        <w:br/>
        <w:t xml:space="preserve">U.S. and PCT Patent Application entitled “Methods of Treating Smokeless Tobacco”, Inventor: </w:t>
      </w:r>
      <w:proofErr w:type="spellStart"/>
      <w:r w:rsidRPr="00F31CD4">
        <w:t>M.</w:t>
      </w:r>
      <w:proofErr w:type="gramStart"/>
      <w:r w:rsidRPr="00F31CD4">
        <w:t>W.Fariss</w:t>
      </w:r>
      <w:proofErr w:type="spellEnd"/>
      <w:proofErr w:type="gramEnd"/>
      <w:r w:rsidRPr="00F31CD4">
        <w:t xml:space="preserve"> et al., Assignee: Altria Client Services LLC, Assigned 6/1/2020.</w:t>
      </w:r>
    </w:p>
    <w:p w14:paraId="3976FE7F" w14:textId="77777777" w:rsidR="00F31CD4" w:rsidRPr="00F31CD4" w:rsidRDefault="00F31CD4" w:rsidP="00F31CD4">
      <w:r w:rsidRPr="00F31CD4">
        <w:lastRenderedPageBreak/>
        <w:t xml:space="preserve">U.S. and PCT Patent Application entitled “Methods and Systems for Improving Stability of the Pre-Vapor Formulation of an E-Vaping Device”, Inventors: </w:t>
      </w:r>
      <w:proofErr w:type="spellStart"/>
      <w:r w:rsidRPr="00F31CD4">
        <w:t>M.</w:t>
      </w:r>
      <w:proofErr w:type="gramStart"/>
      <w:r w:rsidRPr="00F31CD4">
        <w:t>W.Fariss</w:t>
      </w:r>
      <w:proofErr w:type="spellEnd"/>
      <w:proofErr w:type="gramEnd"/>
      <w:r w:rsidRPr="00F31CD4">
        <w:t xml:space="preserve"> et al., Assignee: Altria Client Services LLC, filed 2/3/2017.</w:t>
      </w:r>
    </w:p>
    <w:p w14:paraId="250E1D57" w14:textId="77777777" w:rsidR="00F31CD4" w:rsidRPr="00F31CD4" w:rsidRDefault="00F31CD4" w:rsidP="00F31CD4">
      <w:r w:rsidRPr="00F31CD4">
        <w:t xml:space="preserve">U.S. and PCT Patent Application entitled “Methods and Systems for Improving Stability of the Pre-Vapor Formulation of an E-Vaping Device”, Inventor: </w:t>
      </w:r>
      <w:proofErr w:type="spellStart"/>
      <w:r w:rsidRPr="00F31CD4">
        <w:t>M.</w:t>
      </w:r>
      <w:proofErr w:type="gramStart"/>
      <w:r w:rsidRPr="00F31CD4">
        <w:t>W.Fariss</w:t>
      </w:r>
      <w:proofErr w:type="spellEnd"/>
      <w:proofErr w:type="gramEnd"/>
      <w:r w:rsidRPr="00F31CD4">
        <w:t>, Assignee: Altria Client Services LLC, filed 10/18/2016.</w:t>
      </w:r>
    </w:p>
    <w:p w14:paraId="298845DC" w14:textId="77777777" w:rsidR="00F31CD4" w:rsidRPr="00F31CD4" w:rsidRDefault="00F31CD4" w:rsidP="00F31CD4">
      <w:r w:rsidRPr="00F31CD4">
        <w:t>U.S. and PCT Patent Application PCT/US00/08524 entitled “Enhanced Tissue and Subcellular Delivery of Vitamin E Compounds”, Inventor: M.W. Fariss, Assignee: Washington State University, filed 4/99, 4/00 and 10/01, licensed to M.W. Fariss (abandoned, 2005).</w:t>
      </w:r>
    </w:p>
    <w:p w14:paraId="6BECC5B0" w14:textId="77777777" w:rsidR="00F31CD4" w:rsidRPr="00F31CD4" w:rsidRDefault="00F31CD4" w:rsidP="00F31CD4">
      <w:r w:rsidRPr="00F31CD4">
        <w:t xml:space="preserve">U.S. and PCT Patent Application PCT/US00/09141 entitled “Anti-tumor Activity of Vitamin E, Cholesterol, Taxol and </w:t>
      </w:r>
      <w:proofErr w:type="spellStart"/>
      <w:r w:rsidRPr="00F31CD4">
        <w:t>Betulinic</w:t>
      </w:r>
      <w:proofErr w:type="spellEnd"/>
      <w:r w:rsidRPr="00F31CD4">
        <w:t xml:space="preserve"> Acid Derivatives”, Inventor: M.W. Fariss, Assignee: Washington State University, filed 4/99, 4/00 and 10/01, licensed to </w:t>
      </w:r>
      <w:proofErr w:type="spellStart"/>
      <w:r w:rsidRPr="00F31CD4">
        <w:t>M.</w:t>
      </w:r>
      <w:proofErr w:type="gramStart"/>
      <w:r w:rsidRPr="00F31CD4">
        <w:t>W.Fariss</w:t>
      </w:r>
      <w:proofErr w:type="spellEnd"/>
      <w:proofErr w:type="gramEnd"/>
      <w:r w:rsidRPr="00F31CD4">
        <w:t xml:space="preserve"> (abandoned, 2005).</w:t>
      </w:r>
    </w:p>
    <w:p w14:paraId="483A421B" w14:textId="77777777" w:rsidR="003D0A5A" w:rsidRDefault="003D0A5A"/>
    <w:sectPr w:rsidR="003D0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27F1B"/>
    <w:multiLevelType w:val="multilevel"/>
    <w:tmpl w:val="1780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C276A"/>
    <w:multiLevelType w:val="multilevel"/>
    <w:tmpl w:val="699A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527A4B"/>
    <w:multiLevelType w:val="multilevel"/>
    <w:tmpl w:val="BA7A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C51D96"/>
    <w:multiLevelType w:val="multilevel"/>
    <w:tmpl w:val="5EEE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BC595F"/>
    <w:multiLevelType w:val="multilevel"/>
    <w:tmpl w:val="AE56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D81F96"/>
    <w:multiLevelType w:val="multilevel"/>
    <w:tmpl w:val="0B12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BF6ADF"/>
    <w:multiLevelType w:val="multilevel"/>
    <w:tmpl w:val="5532D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DB3882"/>
    <w:multiLevelType w:val="multilevel"/>
    <w:tmpl w:val="0902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90335D"/>
    <w:multiLevelType w:val="multilevel"/>
    <w:tmpl w:val="6316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3343D6"/>
    <w:multiLevelType w:val="multilevel"/>
    <w:tmpl w:val="618A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8D27DA"/>
    <w:multiLevelType w:val="multilevel"/>
    <w:tmpl w:val="41B8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7710FC"/>
    <w:multiLevelType w:val="multilevel"/>
    <w:tmpl w:val="96B8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734E01"/>
    <w:multiLevelType w:val="multilevel"/>
    <w:tmpl w:val="73E80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941032"/>
    <w:multiLevelType w:val="multilevel"/>
    <w:tmpl w:val="FAF6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3619613">
    <w:abstractNumId w:val="13"/>
  </w:num>
  <w:num w:numId="2" w16cid:durableId="526716364">
    <w:abstractNumId w:val="0"/>
  </w:num>
  <w:num w:numId="3" w16cid:durableId="1762137930">
    <w:abstractNumId w:val="12"/>
  </w:num>
  <w:num w:numId="4" w16cid:durableId="462889724">
    <w:abstractNumId w:val="1"/>
  </w:num>
  <w:num w:numId="5" w16cid:durableId="178586341">
    <w:abstractNumId w:val="5"/>
  </w:num>
  <w:num w:numId="6" w16cid:durableId="980772612">
    <w:abstractNumId w:val="4"/>
  </w:num>
  <w:num w:numId="7" w16cid:durableId="2095929026">
    <w:abstractNumId w:val="7"/>
  </w:num>
  <w:num w:numId="8" w16cid:durableId="608008064">
    <w:abstractNumId w:val="8"/>
  </w:num>
  <w:num w:numId="9" w16cid:durableId="2079546038">
    <w:abstractNumId w:val="6"/>
  </w:num>
  <w:num w:numId="10" w16cid:durableId="1207765126">
    <w:abstractNumId w:val="11"/>
  </w:num>
  <w:num w:numId="11" w16cid:durableId="794299863">
    <w:abstractNumId w:val="2"/>
  </w:num>
  <w:num w:numId="12" w16cid:durableId="1533762598">
    <w:abstractNumId w:val="3"/>
  </w:num>
  <w:num w:numId="13" w16cid:durableId="1432822404">
    <w:abstractNumId w:val="9"/>
  </w:num>
  <w:num w:numId="14" w16cid:durableId="121326993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c Fariss">
    <w15:presenceInfo w15:providerId="Windows Live" w15:userId="35bb516c156af2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D4"/>
    <w:rsid w:val="00005CFF"/>
    <w:rsid w:val="000B6DF1"/>
    <w:rsid w:val="000E6414"/>
    <w:rsid w:val="001C7D7A"/>
    <w:rsid w:val="00271B63"/>
    <w:rsid w:val="00275D96"/>
    <w:rsid w:val="00337E25"/>
    <w:rsid w:val="00384D8F"/>
    <w:rsid w:val="003D0A5A"/>
    <w:rsid w:val="005D76DA"/>
    <w:rsid w:val="006A2870"/>
    <w:rsid w:val="00861960"/>
    <w:rsid w:val="00984D57"/>
    <w:rsid w:val="009F06DC"/>
    <w:rsid w:val="00A82A21"/>
    <w:rsid w:val="00B13641"/>
    <w:rsid w:val="00F31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2533"/>
  <w15:chartTrackingRefBased/>
  <w15:docId w15:val="{0FAB89F0-955B-4561-8434-7FA90A92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CD4"/>
    <w:rPr>
      <w:rFonts w:eastAsiaTheme="majorEastAsia" w:cstheme="majorBidi"/>
      <w:color w:val="272727" w:themeColor="text1" w:themeTint="D8"/>
    </w:rPr>
  </w:style>
  <w:style w:type="paragraph" w:styleId="Title">
    <w:name w:val="Title"/>
    <w:basedOn w:val="Normal"/>
    <w:next w:val="Normal"/>
    <w:link w:val="TitleChar"/>
    <w:uiPriority w:val="10"/>
    <w:qFormat/>
    <w:rsid w:val="00F31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CD4"/>
    <w:pPr>
      <w:spacing w:before="160"/>
      <w:jc w:val="center"/>
    </w:pPr>
    <w:rPr>
      <w:i/>
      <w:iCs/>
      <w:color w:val="404040" w:themeColor="text1" w:themeTint="BF"/>
    </w:rPr>
  </w:style>
  <w:style w:type="character" w:customStyle="1" w:styleId="QuoteChar">
    <w:name w:val="Quote Char"/>
    <w:basedOn w:val="DefaultParagraphFont"/>
    <w:link w:val="Quote"/>
    <w:uiPriority w:val="29"/>
    <w:rsid w:val="00F31CD4"/>
    <w:rPr>
      <w:i/>
      <w:iCs/>
      <w:color w:val="404040" w:themeColor="text1" w:themeTint="BF"/>
    </w:rPr>
  </w:style>
  <w:style w:type="paragraph" w:styleId="ListParagraph">
    <w:name w:val="List Paragraph"/>
    <w:basedOn w:val="Normal"/>
    <w:uiPriority w:val="34"/>
    <w:qFormat/>
    <w:rsid w:val="00F31CD4"/>
    <w:pPr>
      <w:ind w:left="720"/>
      <w:contextualSpacing/>
    </w:pPr>
  </w:style>
  <w:style w:type="character" w:styleId="IntenseEmphasis">
    <w:name w:val="Intense Emphasis"/>
    <w:basedOn w:val="DefaultParagraphFont"/>
    <w:uiPriority w:val="21"/>
    <w:qFormat/>
    <w:rsid w:val="00F31CD4"/>
    <w:rPr>
      <w:i/>
      <w:iCs/>
      <w:color w:val="0F4761" w:themeColor="accent1" w:themeShade="BF"/>
    </w:rPr>
  </w:style>
  <w:style w:type="paragraph" w:styleId="IntenseQuote">
    <w:name w:val="Intense Quote"/>
    <w:basedOn w:val="Normal"/>
    <w:next w:val="Normal"/>
    <w:link w:val="IntenseQuoteChar"/>
    <w:uiPriority w:val="30"/>
    <w:qFormat/>
    <w:rsid w:val="00F31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CD4"/>
    <w:rPr>
      <w:i/>
      <w:iCs/>
      <w:color w:val="0F4761" w:themeColor="accent1" w:themeShade="BF"/>
    </w:rPr>
  </w:style>
  <w:style w:type="character" w:styleId="IntenseReference">
    <w:name w:val="Intense Reference"/>
    <w:basedOn w:val="DefaultParagraphFont"/>
    <w:uiPriority w:val="32"/>
    <w:qFormat/>
    <w:rsid w:val="00F31CD4"/>
    <w:rPr>
      <w:b/>
      <w:bCs/>
      <w:smallCaps/>
      <w:color w:val="0F4761" w:themeColor="accent1" w:themeShade="BF"/>
      <w:spacing w:val="5"/>
    </w:rPr>
  </w:style>
  <w:style w:type="paragraph" w:styleId="Revision">
    <w:name w:val="Revision"/>
    <w:hidden/>
    <w:uiPriority w:val="99"/>
    <w:semiHidden/>
    <w:rsid w:val="008619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806493">
      <w:bodyDiv w:val="1"/>
      <w:marLeft w:val="0"/>
      <w:marRight w:val="0"/>
      <w:marTop w:val="0"/>
      <w:marBottom w:val="0"/>
      <w:divBdr>
        <w:top w:val="none" w:sz="0" w:space="0" w:color="auto"/>
        <w:left w:val="none" w:sz="0" w:space="0" w:color="auto"/>
        <w:bottom w:val="none" w:sz="0" w:space="0" w:color="auto"/>
        <w:right w:val="none" w:sz="0" w:space="0" w:color="auto"/>
      </w:divBdr>
      <w:divsChild>
        <w:div w:id="711729914">
          <w:marLeft w:val="0"/>
          <w:marRight w:val="0"/>
          <w:marTop w:val="0"/>
          <w:marBottom w:val="0"/>
          <w:divBdr>
            <w:top w:val="none" w:sz="0" w:space="0" w:color="auto"/>
            <w:left w:val="none" w:sz="0" w:space="0" w:color="auto"/>
            <w:bottom w:val="none" w:sz="0" w:space="0" w:color="auto"/>
            <w:right w:val="none" w:sz="0" w:space="0" w:color="auto"/>
          </w:divBdr>
        </w:div>
        <w:div w:id="1607927937">
          <w:marLeft w:val="0"/>
          <w:marRight w:val="0"/>
          <w:marTop w:val="0"/>
          <w:marBottom w:val="0"/>
          <w:divBdr>
            <w:top w:val="none" w:sz="0" w:space="0" w:color="auto"/>
            <w:left w:val="none" w:sz="0" w:space="0" w:color="auto"/>
            <w:bottom w:val="none" w:sz="0" w:space="0" w:color="auto"/>
            <w:right w:val="none" w:sz="0" w:space="0" w:color="auto"/>
          </w:divBdr>
        </w:div>
        <w:div w:id="28452516">
          <w:marLeft w:val="0"/>
          <w:marRight w:val="0"/>
          <w:marTop w:val="0"/>
          <w:marBottom w:val="0"/>
          <w:divBdr>
            <w:top w:val="none" w:sz="0" w:space="0" w:color="auto"/>
            <w:left w:val="none" w:sz="0" w:space="0" w:color="auto"/>
            <w:bottom w:val="none" w:sz="0" w:space="0" w:color="auto"/>
            <w:right w:val="none" w:sz="0" w:space="0" w:color="auto"/>
          </w:divBdr>
        </w:div>
        <w:div w:id="1791514589">
          <w:marLeft w:val="0"/>
          <w:marRight w:val="0"/>
          <w:marTop w:val="0"/>
          <w:marBottom w:val="0"/>
          <w:divBdr>
            <w:top w:val="none" w:sz="0" w:space="0" w:color="auto"/>
            <w:left w:val="none" w:sz="0" w:space="0" w:color="auto"/>
            <w:bottom w:val="none" w:sz="0" w:space="0" w:color="auto"/>
            <w:right w:val="none" w:sz="0" w:space="0" w:color="auto"/>
          </w:divBdr>
        </w:div>
        <w:div w:id="1547451077">
          <w:marLeft w:val="0"/>
          <w:marRight w:val="0"/>
          <w:marTop w:val="0"/>
          <w:marBottom w:val="0"/>
          <w:divBdr>
            <w:top w:val="none" w:sz="0" w:space="0" w:color="auto"/>
            <w:left w:val="none" w:sz="0" w:space="0" w:color="auto"/>
            <w:bottom w:val="none" w:sz="0" w:space="0" w:color="auto"/>
            <w:right w:val="none" w:sz="0" w:space="0" w:color="auto"/>
          </w:divBdr>
        </w:div>
        <w:div w:id="913513427">
          <w:marLeft w:val="0"/>
          <w:marRight w:val="0"/>
          <w:marTop w:val="0"/>
          <w:marBottom w:val="0"/>
          <w:divBdr>
            <w:top w:val="none" w:sz="0" w:space="0" w:color="auto"/>
            <w:left w:val="none" w:sz="0" w:space="0" w:color="auto"/>
            <w:bottom w:val="none" w:sz="0" w:space="0" w:color="auto"/>
            <w:right w:val="none" w:sz="0" w:space="0" w:color="auto"/>
          </w:divBdr>
        </w:div>
        <w:div w:id="1506476965">
          <w:marLeft w:val="0"/>
          <w:marRight w:val="0"/>
          <w:marTop w:val="0"/>
          <w:marBottom w:val="0"/>
          <w:divBdr>
            <w:top w:val="none" w:sz="0" w:space="0" w:color="auto"/>
            <w:left w:val="none" w:sz="0" w:space="0" w:color="auto"/>
            <w:bottom w:val="none" w:sz="0" w:space="0" w:color="auto"/>
            <w:right w:val="none" w:sz="0" w:space="0" w:color="auto"/>
          </w:divBdr>
        </w:div>
        <w:div w:id="483815902">
          <w:marLeft w:val="0"/>
          <w:marRight w:val="0"/>
          <w:marTop w:val="0"/>
          <w:marBottom w:val="0"/>
          <w:divBdr>
            <w:top w:val="none" w:sz="0" w:space="0" w:color="auto"/>
            <w:left w:val="none" w:sz="0" w:space="0" w:color="auto"/>
            <w:bottom w:val="none" w:sz="0" w:space="0" w:color="auto"/>
            <w:right w:val="none" w:sz="0" w:space="0" w:color="auto"/>
          </w:divBdr>
        </w:div>
        <w:div w:id="667513479">
          <w:marLeft w:val="0"/>
          <w:marRight w:val="0"/>
          <w:marTop w:val="0"/>
          <w:marBottom w:val="0"/>
          <w:divBdr>
            <w:top w:val="none" w:sz="0" w:space="0" w:color="auto"/>
            <w:left w:val="none" w:sz="0" w:space="0" w:color="auto"/>
            <w:bottom w:val="none" w:sz="0" w:space="0" w:color="auto"/>
            <w:right w:val="none" w:sz="0" w:space="0" w:color="auto"/>
          </w:divBdr>
        </w:div>
        <w:div w:id="1497304602">
          <w:marLeft w:val="0"/>
          <w:marRight w:val="0"/>
          <w:marTop w:val="0"/>
          <w:marBottom w:val="0"/>
          <w:divBdr>
            <w:top w:val="none" w:sz="0" w:space="0" w:color="auto"/>
            <w:left w:val="none" w:sz="0" w:space="0" w:color="auto"/>
            <w:bottom w:val="none" w:sz="0" w:space="0" w:color="auto"/>
            <w:right w:val="none" w:sz="0" w:space="0" w:color="auto"/>
          </w:divBdr>
        </w:div>
        <w:div w:id="2056389691">
          <w:marLeft w:val="0"/>
          <w:marRight w:val="0"/>
          <w:marTop w:val="0"/>
          <w:marBottom w:val="0"/>
          <w:divBdr>
            <w:top w:val="none" w:sz="0" w:space="0" w:color="auto"/>
            <w:left w:val="none" w:sz="0" w:space="0" w:color="auto"/>
            <w:bottom w:val="none" w:sz="0" w:space="0" w:color="auto"/>
            <w:right w:val="none" w:sz="0" w:space="0" w:color="auto"/>
          </w:divBdr>
        </w:div>
        <w:div w:id="1360593365">
          <w:marLeft w:val="0"/>
          <w:marRight w:val="0"/>
          <w:marTop w:val="0"/>
          <w:marBottom w:val="0"/>
          <w:divBdr>
            <w:top w:val="none" w:sz="0" w:space="0" w:color="auto"/>
            <w:left w:val="none" w:sz="0" w:space="0" w:color="auto"/>
            <w:bottom w:val="none" w:sz="0" w:space="0" w:color="auto"/>
            <w:right w:val="none" w:sz="0" w:space="0" w:color="auto"/>
          </w:divBdr>
        </w:div>
        <w:div w:id="1376156357">
          <w:marLeft w:val="0"/>
          <w:marRight w:val="0"/>
          <w:marTop w:val="0"/>
          <w:marBottom w:val="0"/>
          <w:divBdr>
            <w:top w:val="none" w:sz="0" w:space="0" w:color="auto"/>
            <w:left w:val="none" w:sz="0" w:space="0" w:color="auto"/>
            <w:bottom w:val="none" w:sz="0" w:space="0" w:color="auto"/>
            <w:right w:val="none" w:sz="0" w:space="0" w:color="auto"/>
          </w:divBdr>
        </w:div>
      </w:divsChild>
    </w:div>
    <w:div w:id="2143692680">
      <w:bodyDiv w:val="1"/>
      <w:marLeft w:val="0"/>
      <w:marRight w:val="0"/>
      <w:marTop w:val="0"/>
      <w:marBottom w:val="0"/>
      <w:divBdr>
        <w:top w:val="none" w:sz="0" w:space="0" w:color="auto"/>
        <w:left w:val="none" w:sz="0" w:space="0" w:color="auto"/>
        <w:bottom w:val="none" w:sz="0" w:space="0" w:color="auto"/>
        <w:right w:val="none" w:sz="0" w:space="0" w:color="auto"/>
      </w:divBdr>
      <w:divsChild>
        <w:div w:id="622419954">
          <w:marLeft w:val="0"/>
          <w:marRight w:val="0"/>
          <w:marTop w:val="0"/>
          <w:marBottom w:val="0"/>
          <w:divBdr>
            <w:top w:val="none" w:sz="0" w:space="0" w:color="auto"/>
            <w:left w:val="none" w:sz="0" w:space="0" w:color="auto"/>
            <w:bottom w:val="none" w:sz="0" w:space="0" w:color="auto"/>
            <w:right w:val="none" w:sz="0" w:space="0" w:color="auto"/>
          </w:divBdr>
        </w:div>
        <w:div w:id="1716926928">
          <w:marLeft w:val="0"/>
          <w:marRight w:val="0"/>
          <w:marTop w:val="0"/>
          <w:marBottom w:val="0"/>
          <w:divBdr>
            <w:top w:val="none" w:sz="0" w:space="0" w:color="auto"/>
            <w:left w:val="none" w:sz="0" w:space="0" w:color="auto"/>
            <w:bottom w:val="none" w:sz="0" w:space="0" w:color="auto"/>
            <w:right w:val="none" w:sz="0" w:space="0" w:color="auto"/>
          </w:divBdr>
        </w:div>
        <w:div w:id="21636752">
          <w:marLeft w:val="0"/>
          <w:marRight w:val="0"/>
          <w:marTop w:val="0"/>
          <w:marBottom w:val="0"/>
          <w:divBdr>
            <w:top w:val="none" w:sz="0" w:space="0" w:color="auto"/>
            <w:left w:val="none" w:sz="0" w:space="0" w:color="auto"/>
            <w:bottom w:val="none" w:sz="0" w:space="0" w:color="auto"/>
            <w:right w:val="none" w:sz="0" w:space="0" w:color="auto"/>
          </w:divBdr>
        </w:div>
        <w:div w:id="901135334">
          <w:marLeft w:val="0"/>
          <w:marRight w:val="0"/>
          <w:marTop w:val="0"/>
          <w:marBottom w:val="0"/>
          <w:divBdr>
            <w:top w:val="none" w:sz="0" w:space="0" w:color="auto"/>
            <w:left w:val="none" w:sz="0" w:space="0" w:color="auto"/>
            <w:bottom w:val="none" w:sz="0" w:space="0" w:color="auto"/>
            <w:right w:val="none" w:sz="0" w:space="0" w:color="auto"/>
          </w:divBdr>
        </w:div>
        <w:div w:id="1325353968">
          <w:marLeft w:val="0"/>
          <w:marRight w:val="0"/>
          <w:marTop w:val="0"/>
          <w:marBottom w:val="0"/>
          <w:divBdr>
            <w:top w:val="none" w:sz="0" w:space="0" w:color="auto"/>
            <w:left w:val="none" w:sz="0" w:space="0" w:color="auto"/>
            <w:bottom w:val="none" w:sz="0" w:space="0" w:color="auto"/>
            <w:right w:val="none" w:sz="0" w:space="0" w:color="auto"/>
          </w:divBdr>
        </w:div>
        <w:div w:id="469633657">
          <w:marLeft w:val="0"/>
          <w:marRight w:val="0"/>
          <w:marTop w:val="0"/>
          <w:marBottom w:val="0"/>
          <w:divBdr>
            <w:top w:val="none" w:sz="0" w:space="0" w:color="auto"/>
            <w:left w:val="none" w:sz="0" w:space="0" w:color="auto"/>
            <w:bottom w:val="none" w:sz="0" w:space="0" w:color="auto"/>
            <w:right w:val="none" w:sz="0" w:space="0" w:color="auto"/>
          </w:divBdr>
        </w:div>
        <w:div w:id="910894688">
          <w:marLeft w:val="0"/>
          <w:marRight w:val="0"/>
          <w:marTop w:val="0"/>
          <w:marBottom w:val="0"/>
          <w:divBdr>
            <w:top w:val="none" w:sz="0" w:space="0" w:color="auto"/>
            <w:left w:val="none" w:sz="0" w:space="0" w:color="auto"/>
            <w:bottom w:val="none" w:sz="0" w:space="0" w:color="auto"/>
            <w:right w:val="none" w:sz="0" w:space="0" w:color="auto"/>
          </w:divBdr>
        </w:div>
        <w:div w:id="1132285056">
          <w:marLeft w:val="0"/>
          <w:marRight w:val="0"/>
          <w:marTop w:val="0"/>
          <w:marBottom w:val="0"/>
          <w:divBdr>
            <w:top w:val="none" w:sz="0" w:space="0" w:color="auto"/>
            <w:left w:val="none" w:sz="0" w:space="0" w:color="auto"/>
            <w:bottom w:val="none" w:sz="0" w:space="0" w:color="auto"/>
            <w:right w:val="none" w:sz="0" w:space="0" w:color="auto"/>
          </w:divBdr>
        </w:div>
        <w:div w:id="664167568">
          <w:marLeft w:val="0"/>
          <w:marRight w:val="0"/>
          <w:marTop w:val="0"/>
          <w:marBottom w:val="0"/>
          <w:divBdr>
            <w:top w:val="none" w:sz="0" w:space="0" w:color="auto"/>
            <w:left w:val="none" w:sz="0" w:space="0" w:color="auto"/>
            <w:bottom w:val="none" w:sz="0" w:space="0" w:color="auto"/>
            <w:right w:val="none" w:sz="0" w:space="0" w:color="auto"/>
          </w:divBdr>
        </w:div>
        <w:div w:id="430734963">
          <w:marLeft w:val="0"/>
          <w:marRight w:val="0"/>
          <w:marTop w:val="0"/>
          <w:marBottom w:val="0"/>
          <w:divBdr>
            <w:top w:val="none" w:sz="0" w:space="0" w:color="auto"/>
            <w:left w:val="none" w:sz="0" w:space="0" w:color="auto"/>
            <w:bottom w:val="none" w:sz="0" w:space="0" w:color="auto"/>
            <w:right w:val="none" w:sz="0" w:space="0" w:color="auto"/>
          </w:divBdr>
        </w:div>
        <w:div w:id="948588829">
          <w:marLeft w:val="0"/>
          <w:marRight w:val="0"/>
          <w:marTop w:val="0"/>
          <w:marBottom w:val="0"/>
          <w:divBdr>
            <w:top w:val="none" w:sz="0" w:space="0" w:color="auto"/>
            <w:left w:val="none" w:sz="0" w:space="0" w:color="auto"/>
            <w:bottom w:val="none" w:sz="0" w:space="0" w:color="auto"/>
            <w:right w:val="none" w:sz="0" w:space="0" w:color="auto"/>
          </w:divBdr>
        </w:div>
        <w:div w:id="2019842247">
          <w:marLeft w:val="0"/>
          <w:marRight w:val="0"/>
          <w:marTop w:val="0"/>
          <w:marBottom w:val="0"/>
          <w:divBdr>
            <w:top w:val="none" w:sz="0" w:space="0" w:color="auto"/>
            <w:left w:val="none" w:sz="0" w:space="0" w:color="auto"/>
            <w:bottom w:val="none" w:sz="0" w:space="0" w:color="auto"/>
            <w:right w:val="none" w:sz="0" w:space="0" w:color="auto"/>
          </w:divBdr>
        </w:div>
        <w:div w:id="2124840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5779</Words>
  <Characters>32942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Cain</dc:creator>
  <cp:keywords/>
  <dc:description/>
  <cp:lastModifiedBy>Kristen Cain</cp:lastModifiedBy>
  <cp:revision>2</cp:revision>
  <dcterms:created xsi:type="dcterms:W3CDTF">2025-02-04T14:54:00Z</dcterms:created>
  <dcterms:modified xsi:type="dcterms:W3CDTF">2025-02-04T14:54:00Z</dcterms:modified>
</cp:coreProperties>
</file>